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D61A7" w14:textId="77777777" w:rsidR="00D367EA" w:rsidRDefault="00DC66AE" w:rsidP="00D367EA">
      <w:pPr>
        <w:pStyle w:val="ResName"/>
      </w:pPr>
      <w:r w:rsidRPr="00DC66AE">
        <w:t>Tishana Trainor</w:t>
      </w:r>
    </w:p>
    <w:p w14:paraId="0FA7FD37" w14:textId="77777777" w:rsidR="00D367EA" w:rsidRDefault="00DC66AE" w:rsidP="00D367EA">
      <w:pPr>
        <w:pStyle w:val="ResTitle"/>
      </w:pPr>
      <w:r w:rsidRPr="00DC66AE">
        <w:t>Analytics Developer Associate</w:t>
      </w:r>
    </w:p>
    <w:p w14:paraId="3AA9EDA3" w14:textId="77777777" w:rsidR="00D367EA" w:rsidRDefault="008E1C48" w:rsidP="00D367EA">
      <w:pPr>
        <w:pStyle w:val="ResH1"/>
      </w:pPr>
      <w:r w:rsidRPr="00FF639C">
        <w:rPr>
          <w:noProof/>
        </w:rPr>
        <mc:AlternateContent>
          <mc:Choice Requires="wps">
            <w:drawing>
              <wp:anchor distT="0" distB="0" distL="228600" distR="0" simplePos="0" relativeHeight="251659264" behindDoc="0" locked="1" layoutInCell="1" allowOverlap="1" wp14:anchorId="4535FBCE" wp14:editId="4309F46A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2286000" cy="2173605"/>
                <wp:effectExtent l="0" t="0" r="0" b="0"/>
                <wp:wrapThrough wrapText="left">
                  <wp:wrapPolygon edited="0">
                    <wp:start x="0" y="0"/>
                    <wp:lineTo x="0" y="21392"/>
                    <wp:lineTo x="21420" y="21392"/>
                    <wp:lineTo x="21420" y="0"/>
                    <wp:lineTo x="0" y="0"/>
                  </wp:wrapPolygon>
                </wp:wrapThrough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00" cy="21737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A3607" w14:textId="77777777" w:rsidR="00D367EA" w:rsidRDefault="00D367EA" w:rsidP="00D367EA">
                            <w:pPr>
                              <w:pStyle w:val="ResH1"/>
                            </w:pPr>
                            <w:r>
                              <w:t>Education</w:t>
                            </w:r>
                          </w:p>
                          <w:p w14:paraId="3D078369" w14:textId="77777777" w:rsidR="0000552B" w:rsidRPr="00546BB1" w:rsidRDefault="00DC66AE" w:rsidP="00DC66AE">
                            <w:pPr>
                              <w:pStyle w:val="ResSidebar"/>
                            </w:pPr>
                            <w:r>
                              <w:rPr>
                                <w:rStyle w:val="Bold"/>
                              </w:rPr>
                              <w:t>2010</w:t>
                            </w:r>
                            <w:r w:rsidR="007C762A" w:rsidRPr="006A0120">
                              <w:rPr>
                                <w:rStyle w:val="Bold"/>
                              </w:rPr>
                              <w:tab/>
                            </w:r>
                            <w:r w:rsidRPr="00DC66AE">
                              <w:rPr>
                                <w:rStyle w:val="Bold"/>
                                <w:b w:val="0"/>
                              </w:rPr>
                              <w:t>B.S.</w:t>
                            </w:r>
                            <w:r w:rsidR="00D152EA">
                              <w:rPr>
                                <w:rStyle w:val="Bold"/>
                                <w:b w:val="0"/>
                              </w:rPr>
                              <w:t>,</w:t>
                            </w:r>
                            <w:r w:rsidRPr="00DC66AE">
                              <w:rPr>
                                <w:rStyle w:val="Bold"/>
                                <w:b w:val="0"/>
                              </w:rPr>
                              <w:t xml:space="preserve"> Electronics Engineering T</w:t>
                            </w:r>
                            <w:r w:rsidR="00C90244">
                              <w:rPr>
                                <w:rStyle w:val="Bold"/>
                                <w:b w:val="0"/>
                              </w:rPr>
                              <w:t xml:space="preserve">echnology, </w:t>
                            </w:r>
                            <w:r>
                              <w:rPr>
                                <w:rStyle w:val="Bold"/>
                                <w:b w:val="0"/>
                              </w:rPr>
                              <w:t>D</w:t>
                            </w:r>
                            <w:r w:rsidRPr="000A3F4A">
                              <w:t>e</w:t>
                            </w:r>
                            <w:r w:rsidR="00FB0C59" w:rsidRPr="000A3F4A">
                              <w:t>V</w:t>
                            </w:r>
                            <w:r w:rsidRPr="000A3F4A">
                              <w:t>ry</w:t>
                            </w:r>
                            <w:r>
                              <w:rPr>
                                <w:rStyle w:val="Bold"/>
                                <w:b w:val="0"/>
                              </w:rPr>
                              <w:t xml:space="preserve"> University</w:t>
                            </w:r>
                          </w:p>
                          <w:p w14:paraId="644916F4" w14:textId="77777777" w:rsidR="00D367EA" w:rsidRDefault="00D367EA" w:rsidP="00D367EA">
                            <w:pPr>
                              <w:pStyle w:val="ResH1"/>
                            </w:pPr>
                            <w:r w:rsidRPr="00EF4E4F">
                              <w:t>Positions</w:t>
                            </w:r>
                          </w:p>
                          <w:p w14:paraId="6302773D" w14:textId="77777777" w:rsidR="00D367EA" w:rsidRDefault="00004FB3" w:rsidP="00D367EA">
                            <w:pPr>
                              <w:pStyle w:val="ResSidebar"/>
                            </w:pPr>
                            <w:r w:rsidRPr="00195621">
                              <w:rPr>
                                <w:rStyle w:val="Bold"/>
                              </w:rPr>
                              <w:t>2019-</w:t>
                            </w:r>
                            <w:r w:rsidRPr="00195621">
                              <w:rPr>
                                <w:rStyle w:val="Bold"/>
                              </w:rPr>
                              <w:tab/>
                            </w:r>
                            <w:r>
                              <w:t>Mathematica</w:t>
                            </w:r>
                          </w:p>
                          <w:p w14:paraId="70A54EE0" w14:textId="62277C07" w:rsidR="00C90244" w:rsidRDefault="00C90244" w:rsidP="00D367EA">
                            <w:pPr>
                              <w:pStyle w:val="ResSidebar"/>
                            </w:pPr>
                            <w:r w:rsidRPr="00D152EA">
                              <w:rPr>
                                <w:rStyle w:val="Bold"/>
                              </w:rPr>
                              <w:t>2018-2019</w:t>
                            </w:r>
                            <w:r>
                              <w:tab/>
                            </w:r>
                            <w:del w:id="0" w:author="Tishana Trainor" w:date="2019-05-29T13:10:00Z">
                              <w:r w:rsidR="00706B4C" w:rsidDel="00405715">
                                <w:delText>(</w:delText>
                              </w:r>
                              <w:r w:rsidR="00706B4C" w:rsidRPr="00D152EA" w:rsidDel="00405715">
                                <w:rPr>
                                  <w:rStyle w:val="HighlightYellow"/>
                                </w:rPr>
                                <w:delText>Position?</w:delText>
                              </w:r>
                              <w:r w:rsidR="00706B4C" w:rsidDel="00405715">
                                <w:delText>)</w:delText>
                              </w:r>
                              <w:r w:rsidR="00492B79" w:rsidDel="00405715">
                                <w:delText>,</w:delText>
                              </w:r>
                            </w:del>
                            <w:ins w:id="1" w:author="Tishana Trainor" w:date="2019-05-29T13:10:00Z">
                              <w:r w:rsidR="00405715">
                                <w:rPr>
                                  <w:rStyle w:val="HighlightYellow"/>
                                </w:rPr>
                                <w:t>Full-Stack Developer</w:t>
                              </w:r>
                            </w:ins>
                            <w:r w:rsidR="00492B79">
                              <w:t xml:space="preserve"> G</w:t>
                            </w:r>
                            <w:r w:rsidR="00492B79" w:rsidRPr="00C90244">
                              <w:t>eneral Assembly</w:t>
                            </w:r>
                          </w:p>
                          <w:p w14:paraId="10CFE0E9" w14:textId="77777777" w:rsidR="00492B79" w:rsidRDefault="00492B79" w:rsidP="00D367EA">
                            <w:pPr>
                              <w:pStyle w:val="ResSidebar"/>
                            </w:pPr>
                            <w:r w:rsidRPr="00D152EA">
                              <w:rPr>
                                <w:rStyle w:val="Bold"/>
                              </w:rPr>
                              <w:t>2014-2018</w:t>
                            </w:r>
                            <w:r>
                              <w:tab/>
                            </w:r>
                            <w:r w:rsidRPr="00492B79">
                              <w:t>Project Manager</w:t>
                            </w:r>
                            <w:r>
                              <w:t xml:space="preserve">, </w:t>
                            </w:r>
                            <w:proofErr w:type="spellStart"/>
                            <w:ins w:id="2" w:author="Tishana Trainor" w:date="2019-05-29T13:04:00Z">
                              <w:r w:rsidR="00A22AB2">
                                <w:t>i</w:t>
                              </w:r>
                            </w:ins>
                            <w:del w:id="3" w:author="Tishana Trainor" w:date="2019-05-29T13:04:00Z">
                              <w:r w:rsidRPr="00492B79" w:rsidDel="00A22AB2">
                                <w:delText>I</w:delText>
                              </w:r>
                            </w:del>
                            <w:r w:rsidRPr="00492B79">
                              <w:t>nfo</w:t>
                            </w:r>
                            <w:ins w:id="4" w:author="Tishana Trainor" w:date="2019-05-29T13:04:00Z">
                              <w:r w:rsidR="00A22AB2">
                                <w:t>C</w:t>
                              </w:r>
                            </w:ins>
                            <w:del w:id="5" w:author="Tishana Trainor" w:date="2019-05-29T13:04:00Z">
                              <w:r w:rsidRPr="00492B79" w:rsidDel="00A22AB2">
                                <w:delText>c</w:delText>
                              </w:r>
                            </w:del>
                            <w:r w:rsidRPr="00492B79">
                              <w:t>ypher</w:t>
                            </w:r>
                            <w:proofErr w:type="spellEnd"/>
                            <w:r w:rsidRPr="00492B79">
                              <w:t xml:space="preserve"> Data Consulting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5FBC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28.8pt;margin-top:2.25pt;width:180pt;height:171.15pt;z-index:251659264;visibility:visible;mso-wrap-style:square;mso-width-percent:0;mso-height-percent:0;mso-wrap-distance-left:18pt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" fillcolor="#e0d4b5 [3214]" stroked="f" strokeweight=".5pt">
                <v:path arrowok="t"/>
                <v:textbox>
                  <w:txbxContent>
                    <w:p w14:paraId="5F4A3607" w14:textId="77777777" w:rsidR="00D367EA" w:rsidRDefault="00D367EA" w:rsidP="00D367EA">
                      <w:pPr>
                        <w:pStyle w:val="ResH1"/>
                      </w:pPr>
                      <w:r>
                        <w:t>Education</w:t>
                      </w:r>
                    </w:p>
                    <w:p w14:paraId="3D078369" w14:textId="77777777" w:rsidR="0000552B" w:rsidRPr="00546BB1" w:rsidRDefault="00DC66AE" w:rsidP="00DC66AE">
                      <w:pPr>
                        <w:pStyle w:val="ResSidebar"/>
                      </w:pPr>
                      <w:r>
                        <w:rPr>
                          <w:rStyle w:val="Bold"/>
                        </w:rPr>
                        <w:t>2010</w:t>
                      </w:r>
                      <w:r w:rsidR="007C762A" w:rsidRPr="006A0120">
                        <w:rPr>
                          <w:rStyle w:val="Bold"/>
                        </w:rPr>
                        <w:tab/>
                      </w:r>
                      <w:r w:rsidRPr="00DC66AE">
                        <w:rPr>
                          <w:rStyle w:val="Bold"/>
                          <w:b w:val="0"/>
                        </w:rPr>
                        <w:t>B.S.</w:t>
                      </w:r>
                      <w:r w:rsidR="00D152EA">
                        <w:rPr>
                          <w:rStyle w:val="Bold"/>
                          <w:b w:val="0"/>
                        </w:rPr>
                        <w:t>,</w:t>
                      </w:r>
                      <w:r w:rsidRPr="00DC66AE">
                        <w:rPr>
                          <w:rStyle w:val="Bold"/>
                          <w:b w:val="0"/>
                        </w:rPr>
                        <w:t xml:space="preserve"> Electronics Engineering T</w:t>
                      </w:r>
                      <w:r w:rsidR="00C90244">
                        <w:rPr>
                          <w:rStyle w:val="Bold"/>
                          <w:b w:val="0"/>
                        </w:rPr>
                        <w:t xml:space="preserve">echnology, </w:t>
                      </w:r>
                      <w:r>
                        <w:rPr>
                          <w:rStyle w:val="Bold"/>
                          <w:b w:val="0"/>
                        </w:rPr>
                        <w:t>D</w:t>
                      </w:r>
                      <w:r w:rsidRPr="000A3F4A">
                        <w:t>e</w:t>
                      </w:r>
                      <w:r w:rsidR="00FB0C59" w:rsidRPr="000A3F4A">
                        <w:t>V</w:t>
                      </w:r>
                      <w:r w:rsidRPr="000A3F4A">
                        <w:t>ry</w:t>
                      </w:r>
                      <w:r>
                        <w:rPr>
                          <w:rStyle w:val="Bold"/>
                          <w:b w:val="0"/>
                        </w:rPr>
                        <w:t xml:space="preserve"> University</w:t>
                      </w:r>
                    </w:p>
                    <w:p w14:paraId="644916F4" w14:textId="77777777" w:rsidR="00D367EA" w:rsidRDefault="00D367EA" w:rsidP="00D367EA">
                      <w:pPr>
                        <w:pStyle w:val="ResH1"/>
                      </w:pPr>
                      <w:r w:rsidRPr="00EF4E4F">
                        <w:t>Positions</w:t>
                      </w:r>
                    </w:p>
                    <w:p w14:paraId="6302773D" w14:textId="77777777" w:rsidR="00D367EA" w:rsidRDefault="00004FB3" w:rsidP="00D367EA">
                      <w:pPr>
                        <w:pStyle w:val="ResSidebar"/>
                      </w:pPr>
                      <w:r w:rsidRPr="00195621">
                        <w:rPr>
                          <w:rStyle w:val="Bold"/>
                        </w:rPr>
                        <w:t>2019-</w:t>
                      </w:r>
                      <w:r w:rsidRPr="00195621">
                        <w:rPr>
                          <w:rStyle w:val="Bold"/>
                        </w:rPr>
                        <w:tab/>
                      </w:r>
                      <w:r>
                        <w:t>Mathematica</w:t>
                      </w:r>
                    </w:p>
                    <w:p w14:paraId="70A54EE0" w14:textId="62277C07" w:rsidR="00C90244" w:rsidRDefault="00C90244" w:rsidP="00D367EA">
                      <w:pPr>
                        <w:pStyle w:val="ResSidebar"/>
                      </w:pPr>
                      <w:r w:rsidRPr="00D152EA">
                        <w:rPr>
                          <w:rStyle w:val="Bold"/>
                        </w:rPr>
                        <w:t>2018-2019</w:t>
                      </w:r>
                      <w:r>
                        <w:tab/>
                      </w:r>
                      <w:del w:id="6" w:author="Tishana Trainor" w:date="2019-05-29T13:10:00Z">
                        <w:r w:rsidR="00706B4C" w:rsidDel="00405715">
                          <w:delText>(</w:delText>
                        </w:r>
                        <w:r w:rsidR="00706B4C" w:rsidRPr="00D152EA" w:rsidDel="00405715">
                          <w:rPr>
                            <w:rStyle w:val="HighlightYellow"/>
                          </w:rPr>
                          <w:delText>Position?</w:delText>
                        </w:r>
                        <w:r w:rsidR="00706B4C" w:rsidDel="00405715">
                          <w:delText>)</w:delText>
                        </w:r>
                        <w:r w:rsidR="00492B79" w:rsidDel="00405715">
                          <w:delText>,</w:delText>
                        </w:r>
                      </w:del>
                      <w:ins w:id="7" w:author="Tishana Trainor" w:date="2019-05-29T13:10:00Z">
                        <w:r w:rsidR="00405715">
                          <w:rPr>
                            <w:rStyle w:val="HighlightYellow"/>
                          </w:rPr>
                          <w:t>Full-Stack Developer</w:t>
                        </w:r>
                      </w:ins>
                      <w:r w:rsidR="00492B79">
                        <w:t xml:space="preserve"> G</w:t>
                      </w:r>
                      <w:r w:rsidR="00492B79" w:rsidRPr="00C90244">
                        <w:t>eneral Assembly</w:t>
                      </w:r>
                    </w:p>
                    <w:p w14:paraId="10CFE0E9" w14:textId="77777777" w:rsidR="00492B79" w:rsidRDefault="00492B79" w:rsidP="00D367EA">
                      <w:pPr>
                        <w:pStyle w:val="ResSidebar"/>
                      </w:pPr>
                      <w:r w:rsidRPr="00D152EA">
                        <w:rPr>
                          <w:rStyle w:val="Bold"/>
                        </w:rPr>
                        <w:t>2014-2018</w:t>
                      </w:r>
                      <w:r>
                        <w:tab/>
                      </w:r>
                      <w:r w:rsidRPr="00492B79">
                        <w:t>Project Manager</w:t>
                      </w:r>
                      <w:r>
                        <w:t xml:space="preserve">, </w:t>
                      </w:r>
                      <w:proofErr w:type="spellStart"/>
                      <w:ins w:id="8" w:author="Tishana Trainor" w:date="2019-05-29T13:04:00Z">
                        <w:r w:rsidR="00A22AB2">
                          <w:t>i</w:t>
                        </w:r>
                      </w:ins>
                      <w:del w:id="9" w:author="Tishana Trainor" w:date="2019-05-29T13:04:00Z">
                        <w:r w:rsidRPr="00492B79" w:rsidDel="00A22AB2">
                          <w:delText>I</w:delText>
                        </w:r>
                      </w:del>
                      <w:r w:rsidRPr="00492B79">
                        <w:t>nfo</w:t>
                      </w:r>
                      <w:ins w:id="10" w:author="Tishana Trainor" w:date="2019-05-29T13:04:00Z">
                        <w:r w:rsidR="00A22AB2">
                          <w:t>C</w:t>
                        </w:r>
                      </w:ins>
                      <w:del w:id="11" w:author="Tishana Trainor" w:date="2019-05-29T13:04:00Z">
                        <w:r w:rsidRPr="00492B79" w:rsidDel="00A22AB2">
                          <w:delText>c</w:delText>
                        </w:r>
                      </w:del>
                      <w:r w:rsidRPr="00492B79">
                        <w:t>ypher</w:t>
                      </w:r>
                      <w:proofErr w:type="spellEnd"/>
                      <w:r w:rsidRPr="00492B79">
                        <w:t xml:space="preserve"> Data Consulting</w:t>
                      </w:r>
                    </w:p>
                  </w:txbxContent>
                </v:textbox>
                <w10:wrap type="through" side="left" anchorx="margin"/>
                <w10:anchorlock/>
              </v:shape>
            </w:pict>
          </mc:Fallback>
        </mc:AlternateContent>
      </w:r>
      <w:r w:rsidR="00D367EA">
        <w:t>Experience</w:t>
      </w:r>
    </w:p>
    <w:p w14:paraId="240E6B12" w14:textId="77777777" w:rsidR="00332337" w:rsidRPr="00332337" w:rsidRDefault="00D152EA" w:rsidP="00332337">
      <w:pPr>
        <w:pStyle w:val="ResH2"/>
      </w:pPr>
      <w:commentRangeStart w:id="12"/>
      <w:commentRangeStart w:id="13"/>
      <w:r>
        <w:t xml:space="preserve">General </w:t>
      </w:r>
      <w:commentRangeEnd w:id="12"/>
      <w:r w:rsidR="00EC3A31">
        <w:rPr>
          <w:rStyle w:val="CommentReference"/>
          <w:rFonts w:eastAsia="Times New Roman" w:cs="Times New Roman"/>
          <w:b w:val="0"/>
          <w:color w:val="auto"/>
          <w:kern w:val="0"/>
        </w:rPr>
        <w:commentReference w:id="12"/>
      </w:r>
      <w:commentRangeEnd w:id="13"/>
      <w:r w:rsidR="00A22AB2">
        <w:rPr>
          <w:rStyle w:val="CommentReference"/>
          <w:rFonts w:eastAsia="Times New Roman" w:cs="Times New Roman"/>
          <w:b w:val="0"/>
          <w:color w:val="auto"/>
          <w:kern w:val="0"/>
        </w:rPr>
        <w:commentReference w:id="13"/>
      </w:r>
      <w:r>
        <w:t>Assembly</w:t>
      </w:r>
      <w:r w:rsidR="006B67EC">
        <w:t xml:space="preserve">; </w:t>
      </w:r>
      <w:r w:rsidRPr="006B67EC">
        <w:t>Washington</w:t>
      </w:r>
      <w:r w:rsidR="006B67EC" w:rsidRPr="006B67EC">
        <w:t>, DC</w:t>
      </w:r>
    </w:p>
    <w:p w14:paraId="582E57BF" w14:textId="3CAFD611" w:rsidR="00332337" w:rsidRPr="00332337" w:rsidRDefault="006B67EC" w:rsidP="00BF5EA9">
      <w:pPr>
        <w:pStyle w:val="ResBody"/>
      </w:pPr>
      <w:r>
        <w:t xml:space="preserve">As </w:t>
      </w:r>
      <w:del w:id="14" w:author="Tishana Trainor" w:date="2019-05-29T13:08:00Z">
        <w:r w:rsidR="00706B4C" w:rsidRPr="00706B4C" w:rsidDel="00405715">
          <w:delText>(</w:delText>
        </w:r>
      </w:del>
      <w:del w:id="15" w:author="Tishana Trainor" w:date="2019-05-29T13:07:00Z">
        <w:r w:rsidR="00706B4C" w:rsidRPr="00D152EA" w:rsidDel="00405715">
          <w:rPr>
            <w:rStyle w:val="HighlightYellow"/>
          </w:rPr>
          <w:delText>Position?</w:delText>
        </w:r>
        <w:r w:rsidR="00706B4C" w:rsidRPr="00706B4C" w:rsidDel="00405715">
          <w:delText>)</w:delText>
        </w:r>
        <w:r w:rsidR="00706B4C" w:rsidRPr="00D152EA" w:rsidDel="00405715">
          <w:rPr>
            <w:rStyle w:val="ProjectRole"/>
          </w:rPr>
          <w:delText>(</w:delText>
        </w:r>
      </w:del>
      <w:ins w:id="16" w:author="Tishana Trainor" w:date="2019-05-29T13:07:00Z">
        <w:r w:rsidR="00405715">
          <w:rPr>
            <w:rStyle w:val="HighlightYellow"/>
          </w:rPr>
          <w:t xml:space="preserve">Full-Stack Developer </w:t>
        </w:r>
      </w:ins>
      <w:ins w:id="17" w:author="Tishana Trainor" w:date="2019-05-29T13:08:00Z">
        <w:r w:rsidR="00405715">
          <w:rPr>
            <w:rStyle w:val="HighlightYellow"/>
          </w:rPr>
          <w:t>(</w:t>
        </w:r>
      </w:ins>
      <w:r w:rsidR="00706B4C" w:rsidRPr="00D152EA">
        <w:rPr>
          <w:rStyle w:val="ProjectRole"/>
        </w:rPr>
        <w:t>2018-2019)</w:t>
      </w:r>
      <w:r w:rsidR="00BF5EA9">
        <w:t xml:space="preserve"> </w:t>
      </w:r>
      <w:r w:rsidR="00706B4C">
        <w:t xml:space="preserve">in the Web Development Immersive </w:t>
      </w:r>
      <w:r w:rsidR="00BF5EA9">
        <w:t>program, d</w:t>
      </w:r>
      <w:r w:rsidR="00BF5EA9" w:rsidRPr="00BF5EA9">
        <w:t xml:space="preserve">eveloped applications using current web development technologies. </w:t>
      </w:r>
      <w:r w:rsidR="00EC3A31">
        <w:t>Built</w:t>
      </w:r>
      <w:r w:rsidR="00BF5EA9" w:rsidRPr="00BF5EA9">
        <w:t xml:space="preserve"> a</w:t>
      </w:r>
      <w:r w:rsidR="00BF5EA9">
        <w:t xml:space="preserve"> </w:t>
      </w:r>
      <w:ins w:id="18" w:author="Tishana Trainor" w:date="2019-05-29T13:08:00Z">
        <w:r w:rsidR="00405715">
          <w:t xml:space="preserve">puzzle </w:t>
        </w:r>
      </w:ins>
      <w:r w:rsidR="00BF5EA9" w:rsidRPr="00BF5EA9">
        <w:t>game</w:t>
      </w:r>
      <w:del w:id="19" w:author="Tishana Trainor" w:date="2019-05-29T13:08:00Z">
        <w:r w:rsidR="00BF5EA9" w:rsidRPr="00BF5EA9" w:rsidDel="00405715">
          <w:delText xml:space="preserve"> built</w:delText>
        </w:r>
      </w:del>
      <w:r w:rsidR="00BF5EA9" w:rsidRPr="00BF5EA9">
        <w:t xml:space="preserve"> with</w:t>
      </w:r>
      <w:ins w:id="20" w:author="Tishana Trainor" w:date="2019-05-29T13:08:00Z">
        <w:r w:rsidR="00405715">
          <w:t xml:space="preserve"> HTML, CSS, and </w:t>
        </w:r>
      </w:ins>
      <w:r w:rsidR="00BF5EA9" w:rsidRPr="00BF5EA9">
        <w:t xml:space="preserve"> JavaScript using DOM manipulation, a Mongoose Express Handlebars and</w:t>
      </w:r>
      <w:r w:rsidR="00BF5EA9">
        <w:t xml:space="preserve"> </w:t>
      </w:r>
      <w:r w:rsidR="00BF5EA9" w:rsidRPr="00BF5EA9">
        <w:t xml:space="preserve">Node (MEHN stack) application to track habits and goals, and a </w:t>
      </w:r>
      <w:ins w:id="21" w:author="Tishana Trainor" w:date="2019-05-29T13:09:00Z">
        <w:r w:rsidR="00405715">
          <w:t xml:space="preserve">web-based </w:t>
        </w:r>
      </w:ins>
      <w:del w:id="22" w:author="Tishana Trainor" w:date="2019-05-29T13:09:00Z">
        <w:r w:rsidR="00BF5EA9" w:rsidRPr="00BF5EA9" w:rsidDel="00405715">
          <w:delText>car service</w:delText>
        </w:r>
      </w:del>
      <w:ins w:id="23" w:author="Tishana Trainor" w:date="2019-05-29T13:09:00Z">
        <w:r w:rsidR="00405715">
          <w:t>note</w:t>
        </w:r>
      </w:ins>
      <w:r w:rsidR="00BF5EA9" w:rsidRPr="00BF5EA9">
        <w:t xml:space="preserve"> app</w:t>
      </w:r>
      <w:ins w:id="24" w:author="Tishana Trainor" w:date="2019-05-29T13:09:00Z">
        <w:r w:rsidR="00405715">
          <w:t>lication with React</w:t>
        </w:r>
      </w:ins>
      <w:r w:rsidR="00BF5EA9" w:rsidRPr="00BF5EA9">
        <w:t xml:space="preserve"> (MERN</w:t>
      </w:r>
      <w:r w:rsidR="00BF5EA9">
        <w:t xml:space="preserve"> </w:t>
      </w:r>
      <w:r w:rsidR="00BF5EA9" w:rsidRPr="00BF5EA9">
        <w:t>stack).</w:t>
      </w:r>
    </w:p>
    <w:p w14:paraId="04E91BCC" w14:textId="3DB86E63" w:rsidR="00C96F30" w:rsidRDefault="00A22AB2" w:rsidP="00C96F30">
      <w:pPr>
        <w:pStyle w:val="ResH2"/>
      </w:pPr>
      <w:proofErr w:type="spellStart"/>
      <w:proofErr w:type="gramStart"/>
      <w:ins w:id="25" w:author="Tishana Trainor" w:date="2019-05-29T13:04:00Z">
        <w:r>
          <w:t>i</w:t>
        </w:r>
      </w:ins>
      <w:proofErr w:type="gramEnd"/>
      <w:del w:id="26" w:author="Tishana Trainor" w:date="2019-05-29T13:04:00Z">
        <w:r w:rsidR="00BF5EA9" w:rsidRPr="00BF5EA9" w:rsidDel="00A22AB2">
          <w:delText>I</w:delText>
        </w:r>
      </w:del>
      <w:r w:rsidR="00BF5EA9" w:rsidRPr="00BF5EA9">
        <w:t>nfo</w:t>
      </w:r>
      <w:ins w:id="27" w:author="Tishana Trainor" w:date="2019-05-29T13:04:00Z">
        <w:r>
          <w:t>C</w:t>
        </w:r>
      </w:ins>
      <w:del w:id="28" w:author="Tishana Trainor" w:date="2019-05-29T13:04:00Z">
        <w:r w:rsidR="00BF5EA9" w:rsidRPr="00BF5EA9" w:rsidDel="00A22AB2">
          <w:delText>c</w:delText>
        </w:r>
      </w:del>
      <w:r w:rsidR="00BF5EA9" w:rsidRPr="00BF5EA9">
        <w:t>ypher</w:t>
      </w:r>
      <w:proofErr w:type="spellEnd"/>
      <w:r w:rsidR="00BF5EA9" w:rsidRPr="00BF5EA9">
        <w:t xml:space="preserve"> Data Consulting</w:t>
      </w:r>
      <w:r w:rsidR="008B4C82">
        <w:t>; (</w:t>
      </w:r>
      <w:del w:id="29" w:author="Tishana Trainor" w:date="2019-05-29T13:01:00Z">
        <w:r w:rsidR="00D152EA" w:rsidRPr="00D152EA" w:rsidDel="00A22AB2">
          <w:rPr>
            <w:rStyle w:val="HighlightYellow"/>
          </w:rPr>
          <w:delText>city</w:delText>
        </w:r>
      </w:del>
      <w:ins w:id="30" w:author="Tishana Trainor" w:date="2019-05-29T13:01:00Z">
        <w:r>
          <w:rPr>
            <w:rStyle w:val="HighlightYellow"/>
          </w:rPr>
          <w:t>Atlanta</w:t>
        </w:r>
      </w:ins>
      <w:r w:rsidR="00D152EA" w:rsidRPr="00D152EA">
        <w:rPr>
          <w:rStyle w:val="HighlightYellow"/>
        </w:rPr>
        <w:t xml:space="preserve">, </w:t>
      </w:r>
      <w:del w:id="31" w:author="Tishana Trainor" w:date="2019-05-29T13:02:00Z">
        <w:r w:rsidR="00D152EA" w:rsidRPr="00D152EA" w:rsidDel="00A22AB2">
          <w:rPr>
            <w:rStyle w:val="HighlightYellow"/>
          </w:rPr>
          <w:delText>state</w:delText>
        </w:r>
      </w:del>
      <w:ins w:id="32" w:author="Tishana Trainor" w:date="2019-05-29T13:02:00Z">
        <w:r>
          <w:rPr>
            <w:rStyle w:val="HighlightYellow"/>
          </w:rPr>
          <w:t xml:space="preserve">GA and </w:t>
        </w:r>
      </w:ins>
      <w:ins w:id="33" w:author="Tishana Trainor" w:date="2019-05-29T13:12:00Z">
        <w:r w:rsidR="00B0792E">
          <w:rPr>
            <w:rStyle w:val="HighlightYellow"/>
          </w:rPr>
          <w:t>Alexandria, VA</w:t>
        </w:r>
      </w:ins>
      <w:del w:id="34" w:author="Tishana Trainor" w:date="2019-05-29T13:02:00Z">
        <w:r w:rsidR="008B4C82" w:rsidRPr="00D152EA" w:rsidDel="00A22AB2">
          <w:rPr>
            <w:rStyle w:val="HighlightYellow"/>
          </w:rPr>
          <w:delText>?</w:delText>
        </w:r>
      </w:del>
      <w:r w:rsidR="008B4C82">
        <w:t>)</w:t>
      </w:r>
    </w:p>
    <w:p w14:paraId="7DDC19AD" w14:textId="021CCAA3" w:rsidR="00C96F30" w:rsidRDefault="008B4C82" w:rsidP="008B4C82">
      <w:pPr>
        <w:pStyle w:val="ResBody"/>
      </w:pPr>
      <w:r>
        <w:t xml:space="preserve">As </w:t>
      </w:r>
      <w:r w:rsidRPr="00D152EA">
        <w:rPr>
          <w:rStyle w:val="ProjectRole"/>
        </w:rPr>
        <w:t>Project Manager (2014-2018),</w:t>
      </w:r>
      <w:r>
        <w:t xml:space="preserve"> d</w:t>
      </w:r>
      <w:r w:rsidRPr="008B4C82">
        <w:t>esigned and maintained custom FileMaker applications for various clients. Implemented</w:t>
      </w:r>
      <w:r>
        <w:t xml:space="preserve"> </w:t>
      </w:r>
      <w:r w:rsidRPr="008B4C82">
        <w:t>on-site and remote installation</w:t>
      </w:r>
      <w:ins w:id="35" w:author="Tishana Trainor" w:date="2019-05-29T13:14:00Z">
        <w:r w:rsidR="00B0792E">
          <w:t xml:space="preserve"> and maintenance</w:t>
        </w:r>
      </w:ins>
      <w:bookmarkStart w:id="36" w:name="_GoBack"/>
      <w:bookmarkEnd w:id="36"/>
      <w:r w:rsidRPr="008B4C82">
        <w:t xml:space="preserve"> of FileMaker Pro and FileMaker Server, up to version 17.</w:t>
      </w:r>
      <w:r w:rsidR="00EC3A31">
        <w:t xml:space="preserve"> </w:t>
      </w:r>
      <w:r w:rsidRPr="008B4C82">
        <w:t>Developed an application for the Haiti Cardiac Alliance, tracking hundreds of pediatric</w:t>
      </w:r>
      <w:r>
        <w:t xml:space="preserve"> </w:t>
      </w:r>
      <w:r w:rsidRPr="008B4C82">
        <w:t>cardiac surgery patients.</w:t>
      </w:r>
    </w:p>
    <w:p w14:paraId="7FD2075E" w14:textId="77777777" w:rsidR="00EC3A31" w:rsidRDefault="00EC3A31" w:rsidP="00EC534E">
      <w:pPr>
        <w:pStyle w:val="ResH1"/>
      </w:pPr>
      <w:r>
        <w:t>Certifications</w:t>
      </w:r>
    </w:p>
    <w:p w14:paraId="3771955D" w14:textId="423DBD1B" w:rsidR="00EC3A31" w:rsidRPr="00EC3A31" w:rsidRDefault="000A3F4A" w:rsidP="000A3F4A">
      <w:pPr>
        <w:pStyle w:val="ResListFirst"/>
      </w:pPr>
      <w:r>
        <w:t>2017</w:t>
      </w:r>
      <w:r w:rsidR="00EC3A31">
        <w:tab/>
        <w:t>FileMaker 15 Certified Developer</w:t>
      </w:r>
      <w:r>
        <w:t>,</w:t>
      </w:r>
      <w:r w:rsidR="00EC3A31">
        <w:t xml:space="preserve"> &lt;</w:t>
      </w:r>
      <w:del w:id="37" w:author="Tishana Trainor" w:date="2019-05-29T13:11:00Z">
        <w:r w:rsidR="00EC3A31" w:rsidRPr="000A3F4A" w:rsidDel="00A77C1B">
          <w:rPr>
            <w:rStyle w:val="HighlightBlue"/>
          </w:rPr>
          <w:delText>certifying body</w:delText>
        </w:r>
      </w:del>
      <w:ins w:id="38" w:author="Tishana Trainor" w:date="2019-05-29T13:11:00Z">
        <w:r w:rsidR="00A77C1B">
          <w:rPr>
            <w:rStyle w:val="HighlightBlue"/>
          </w:rPr>
          <w:t>FileMaker, Inc.</w:t>
        </w:r>
      </w:ins>
      <w:del w:id="39" w:author="Tishana Trainor" w:date="2019-05-29T13:11:00Z">
        <w:r w:rsidR="00EC3A31" w:rsidRPr="000A3F4A" w:rsidDel="00A77C1B">
          <w:rPr>
            <w:rStyle w:val="HighlightBlue"/>
          </w:rPr>
          <w:delText>?</w:delText>
        </w:r>
      </w:del>
      <w:r w:rsidR="00EC3A31">
        <w:t>&gt;</w:t>
      </w:r>
    </w:p>
    <w:p w14:paraId="1B7BE023" w14:textId="77777777" w:rsidR="00EC534E" w:rsidRDefault="00EC534E" w:rsidP="00EC534E">
      <w:pPr>
        <w:pStyle w:val="ResH1"/>
      </w:pPr>
      <w:r>
        <w:t>Information Technology</w:t>
      </w:r>
    </w:p>
    <w:p w14:paraId="7A525FE6" w14:textId="77777777" w:rsidR="00EC534E" w:rsidRPr="00EC534E" w:rsidRDefault="00E36D5E" w:rsidP="00E36D5E">
      <w:pPr>
        <w:pStyle w:val="ResBody"/>
      </w:pPr>
      <w:r>
        <w:t xml:space="preserve">HTML, </w:t>
      </w:r>
      <w:r w:rsidRPr="00E36D5E">
        <w:t>CSS</w:t>
      </w:r>
      <w:r>
        <w:t xml:space="preserve">, </w:t>
      </w:r>
      <w:r w:rsidRPr="00E36D5E">
        <w:t>Javascript</w:t>
      </w:r>
      <w:r>
        <w:t xml:space="preserve">, </w:t>
      </w:r>
      <w:r w:rsidRPr="00E36D5E">
        <w:t>Git/ Github</w:t>
      </w:r>
      <w:r>
        <w:t xml:space="preserve">, </w:t>
      </w:r>
      <w:r w:rsidRPr="00E36D5E">
        <w:t>Express</w:t>
      </w:r>
      <w:r>
        <w:t xml:space="preserve">, </w:t>
      </w:r>
      <w:r w:rsidRPr="00E36D5E">
        <w:t>Mongoose</w:t>
      </w:r>
      <w:r>
        <w:t xml:space="preserve">, </w:t>
      </w:r>
      <w:r w:rsidRPr="00E36D5E">
        <w:t>React</w:t>
      </w:r>
      <w:r>
        <w:t xml:space="preserve">, </w:t>
      </w:r>
      <w:r w:rsidRPr="00E36D5E">
        <w:t>Python</w:t>
      </w:r>
      <w:r>
        <w:t xml:space="preserve">, </w:t>
      </w:r>
      <w:r w:rsidRPr="00E36D5E">
        <w:t>FileMaker</w:t>
      </w:r>
      <w:ins w:id="40" w:author="Tishana Trainor" w:date="2019-05-29T13:04:00Z">
        <w:r w:rsidR="00A22AB2">
          <w:t xml:space="preserve"> (11-17)</w:t>
        </w:r>
      </w:ins>
    </w:p>
    <w:sectPr w:rsidR="00EC534E" w:rsidRPr="00EC534E" w:rsidSect="0074634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1440" w:right="1440" w:bottom="1440" w:left="1440" w:header="720" w:footer="720" w:gutter="0"/>
      <w:cols w:space="36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Nancy Dickson" w:date="2019-05-23T14:29:00Z" w:initials="MOU">
    <w:p w14:paraId="3E7B7E1E" w14:textId="77777777" w:rsidR="00EC3A31" w:rsidRDefault="00EC3A31">
      <w:pPr>
        <w:pStyle w:val="CommentText"/>
      </w:pPr>
      <w:r>
        <w:rPr>
          <w:rStyle w:val="CommentReference"/>
        </w:rPr>
        <w:annotationRef/>
      </w:r>
      <w:r>
        <w:t>Was this a position or a training program?</w:t>
      </w:r>
    </w:p>
    <w:p w14:paraId="22A22C87" w14:textId="77777777" w:rsidR="00EC3A31" w:rsidRDefault="00EC3A31">
      <w:pPr>
        <w:pStyle w:val="CommentText"/>
      </w:pPr>
    </w:p>
  </w:comment>
  <w:comment w:id="13" w:author="Tishana Trainor" w:date="2019-05-29T13:01:00Z" w:initials="TT">
    <w:p w14:paraId="4292F289" w14:textId="02746363" w:rsidR="00A22AB2" w:rsidRDefault="00A22AB2">
      <w:pPr>
        <w:pStyle w:val="CommentText"/>
      </w:pPr>
      <w:r>
        <w:rPr>
          <w:rStyle w:val="CommentReference"/>
        </w:rPr>
        <w:annotationRef/>
      </w:r>
      <w:r>
        <w:t>This was a training program, but we were told to list it as experience on our resumes. I</w:t>
      </w:r>
      <w:r w:rsidR="00A77C1B">
        <w:t xml:space="preserve"> decided on Full-stack Developer</w:t>
      </w:r>
      <w:r>
        <w:t>.</w:t>
      </w:r>
    </w:p>
    <w:p w14:paraId="1A6F5427" w14:textId="77777777" w:rsidR="00A22AB2" w:rsidRDefault="00A22AB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A22C87" w15:done="0"/>
  <w15:commentEx w15:paraId="1A6F5427" w15:paraIdParent="22A22C8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E39447" w16cid:durableId="20912CD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618671" w14:textId="77777777" w:rsidR="0028222D" w:rsidRDefault="0028222D" w:rsidP="00091160">
      <w:pPr>
        <w:pStyle w:val="H1"/>
      </w:pPr>
      <w:r>
        <w:t>Endnotes</w:t>
      </w:r>
    </w:p>
  </w:endnote>
  <w:endnote w:type="continuationSeparator" w:id="0">
    <w:p w14:paraId="53EFEE0B" w14:textId="77777777" w:rsidR="0028222D" w:rsidRDefault="0028222D" w:rsidP="002E3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nionPro-Regular">
    <w:altName w:val="Arial"/>
    <w:charset w:val="4D"/>
    <w:family w:val="auto"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Zilla Slab SemiBold">
    <w:panose1 w:val="00000000000000000000"/>
    <w:charset w:val="00"/>
    <w:family w:val="auto"/>
    <w:pitch w:val="variable"/>
    <w:sig w:usb0="A00000FF" w:usb1="5001E47B" w:usb2="00000000" w:usb3="00000000" w:csb0="0000009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6EDDD" w14:textId="77777777" w:rsidR="00884466" w:rsidRPr="00DA36B2" w:rsidRDefault="00DA36B2" w:rsidP="00DA36B2">
    <w:pPr>
      <w:pStyle w:val="ResFooter"/>
    </w:pPr>
    <w:r w:rsidRPr="00DA36B2">
      <w:ptab w:relativeTo="margin" w:alignment="left" w:leader="none"/>
    </w:r>
    <w:r w:rsidRPr="00DA36B2">
      <w:t>Use or disclosure of data contained on this page is subject to the restriction on the title page of this proposal.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8F30C8" w14:textId="77777777" w:rsidR="00884466" w:rsidRPr="00FF639C" w:rsidRDefault="00DA36B2" w:rsidP="00DA36B2">
    <w:pPr>
      <w:pStyle w:val="ResFooter"/>
      <w:rPr>
        <w:rStyle w:val="PageNumber"/>
      </w:rPr>
    </w:pPr>
    <w:r w:rsidRPr="00987B12">
      <w:ptab w:relativeTo="margin" w:alignment="left" w:leader="none"/>
    </w:r>
    <w:r w:rsidRPr="00987B12">
      <w:t>Use or disclosure of data contained on this page is subject to the restriction on the title page of this proposal.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E66AF" w14:textId="77777777" w:rsidR="00CB0678" w:rsidRDefault="00D367EA" w:rsidP="00D367EA">
    <w:pPr>
      <w:pStyle w:val="ResFooter"/>
    </w:pPr>
    <w:r w:rsidRPr="00E86995">
      <w:t>Use or disclosure of data contained on this page is subject to the restriction on the title page of this proposal.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C83DE5" w14:textId="77777777" w:rsidR="0028222D" w:rsidRDefault="0028222D" w:rsidP="00CC0E68">
      <w:pPr>
        <w:pStyle w:val="FootnoteSep"/>
      </w:pPr>
      <w:r>
        <w:separator/>
      </w:r>
    </w:p>
  </w:footnote>
  <w:footnote w:type="continuationSeparator" w:id="0">
    <w:p w14:paraId="51BCB51F" w14:textId="77777777" w:rsidR="0028222D" w:rsidRDefault="0028222D" w:rsidP="007F094C">
      <w:pPr>
        <w:pStyle w:val="FootnoteSep"/>
      </w:pPr>
    </w:p>
    <w:p w14:paraId="4F7D4FC3" w14:textId="77777777" w:rsidR="0028222D" w:rsidRPr="00801FB0" w:rsidRDefault="0028222D" w:rsidP="007F094C">
      <w:pPr>
        <w:pStyle w:val="FootnoteText"/>
      </w:pPr>
      <w:r w:rsidRPr="00801FB0">
        <w:t>(</w:t>
      </w:r>
      <w:proofErr w:type="gramStart"/>
      <w:r w:rsidRPr="00801FB0">
        <w:t>continued</w:t>
      </w:r>
      <w:proofErr w:type="gramEnd"/>
      <w:r w:rsidRPr="00801FB0">
        <w:t>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64B11" w14:textId="77777777" w:rsidR="00DA36B2" w:rsidRDefault="00D367EA" w:rsidP="00DA36B2">
    <w:pPr>
      <w:pStyle w:val="ResHeader"/>
    </w:pPr>
    <w:r w:rsidRPr="00DA36B2">
      <w:t xml:space="preserve">p. </w:t>
    </w:r>
    <w:r w:rsidRPr="00DA36B2">
      <w:fldChar w:fldCharType="begin"/>
    </w:r>
    <w:r w:rsidRPr="00DA36B2">
      <w:instrText xml:space="preserve"> PAGE   \* MERGEFORMAT </w:instrText>
    </w:r>
    <w:r w:rsidRPr="00DA36B2">
      <w:fldChar w:fldCharType="separate"/>
    </w:r>
    <w:r w:rsidR="005E5A0F">
      <w:t>2</w:t>
    </w:r>
    <w:r w:rsidRPr="00DA36B2">
      <w:fldChar w:fldCharType="end"/>
    </w:r>
    <w:r w:rsidRPr="00DA36B2">
      <w:t xml:space="preserve"> of </w:t>
    </w:r>
    <w:fldSimple w:instr=" NUMPAGES   \* MERGEFORMAT ">
      <w:r w:rsidR="005E5A0F">
        <w:t>2</w:t>
      </w:r>
    </w:fldSimple>
    <w:r w:rsidRPr="00DA36B2">
      <w:t xml:space="preserve"> | </w:t>
    </w:r>
    <w:fldSimple w:instr=" STYLEREF  Res_Name  \* MERGEFORMAT ">
      <w:r w:rsidR="005E5A0F">
        <w:t>Cindy Alvarez</w:t>
      </w:r>
    </w:fldSimple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C7A085" w14:textId="77777777" w:rsidR="00884466" w:rsidRPr="00DA36B2" w:rsidRDefault="00A22AB2" w:rsidP="008D3AAE">
    <w:pPr>
      <w:pStyle w:val="ResHeader"/>
      <w:jc w:val="right"/>
    </w:pPr>
    <w:fldSimple w:instr=" STYLEREF  Res_Name  \* MERGEFORMAT ">
      <w:r w:rsidR="00546BB1">
        <w:t>Elizabeth Blesson</w:t>
      </w:r>
    </w:fldSimple>
    <w:r w:rsidR="00DA36B2" w:rsidRPr="00104F86">
      <w:t xml:space="preserve"> | p. </w:t>
    </w:r>
    <w:r w:rsidR="00DA36B2" w:rsidRPr="00104F86">
      <w:fldChar w:fldCharType="begin"/>
    </w:r>
    <w:r w:rsidR="00DA36B2" w:rsidRPr="00104F86">
      <w:instrText xml:space="preserve"> PAGE   \* MERGEFORMAT </w:instrText>
    </w:r>
    <w:r w:rsidR="00DA36B2" w:rsidRPr="00104F86">
      <w:fldChar w:fldCharType="separate"/>
    </w:r>
    <w:r w:rsidR="00E66676">
      <w:t>3</w:t>
    </w:r>
    <w:r w:rsidR="00DA36B2" w:rsidRPr="00104F86">
      <w:fldChar w:fldCharType="end"/>
    </w:r>
    <w:r w:rsidR="00DA36B2" w:rsidRPr="00104F86">
      <w:t xml:space="preserve"> of </w:t>
    </w:r>
    <w:fldSimple w:instr=" NUMPAGES   \* MERGEFORMAT ">
      <w:r w:rsidR="00546BB1">
        <w:t>2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C10EDD" w14:textId="77777777" w:rsidR="00CB0678" w:rsidRDefault="00CC555E" w:rsidP="00D367EA">
    <w:pPr>
      <w:pStyle w:val="Anchor"/>
    </w:pPr>
    <w:r>
      <w:drawing>
        <wp:anchor distT="0" distB="0" distL="114300" distR="114300" simplePos="0" relativeHeight="251659264" behindDoc="1" locked="0" layoutInCell="1" allowOverlap="1" wp14:anchorId="76BB5F04" wp14:editId="0D39038F">
          <wp:simplePos x="0" y="0"/>
          <wp:positionH relativeFrom="margin">
            <wp:align>right</wp:align>
          </wp:positionH>
          <wp:positionV relativeFrom="paragraph">
            <wp:posOffset>-225829</wp:posOffset>
          </wp:positionV>
          <wp:extent cx="1819656" cy="44629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thematica_Horz_RGB_1C_Ta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9656" cy="4462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2C8417E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</w:abstractNum>
  <w:abstractNum w:abstractNumId="1" w15:restartNumberingAfterBreak="0">
    <w:nsid w:val="FFFFFF7F"/>
    <w:multiLevelType w:val="singleLevel"/>
    <w:tmpl w:val="78BE95F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</w:abstractNum>
  <w:abstractNum w:abstractNumId="2" w15:restartNumberingAfterBreak="0">
    <w:nsid w:val="FFFFFF80"/>
    <w:multiLevelType w:val="singleLevel"/>
    <w:tmpl w:val="5AAE363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E668ABF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F14E07AE"/>
    <w:lvl w:ilvl="0">
      <w:start w:val="1"/>
      <w:numFmt w:val="bullet"/>
      <w:pStyle w:val="ListBullet3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C0BA2C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6" w15:restartNumberingAfterBreak="0">
    <w:nsid w:val="03434939"/>
    <w:multiLevelType w:val="hybridMultilevel"/>
    <w:tmpl w:val="19AAE8D4"/>
    <w:lvl w:ilvl="0" w:tplc="D714C280">
      <w:start w:val="1"/>
      <w:numFmt w:val="bullet"/>
      <w:pStyle w:val="TableListBullet"/>
      <w:lvlText w:val=""/>
      <w:lvlJc w:val="left"/>
      <w:pPr>
        <w:ind w:left="533" w:hanging="360"/>
      </w:pPr>
      <w:rPr>
        <w:rFonts w:ascii="Symbol" w:hAnsi="Symbol" w:hint="default"/>
        <w:color w:val="000000" w:themeColor="text1"/>
        <w:sz w:val="18"/>
        <w:u w:color="D02B27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E50D66"/>
    <w:multiLevelType w:val="multilevel"/>
    <w:tmpl w:val="9D4AC124"/>
    <w:styleLink w:val="Feature2"/>
    <w:lvl w:ilvl="0">
      <w:start w:val="1"/>
      <w:numFmt w:val="decimal"/>
      <w:lvlText w:val="%1)"/>
      <w:lvlJc w:val="left"/>
      <w:pPr>
        <w:ind w:left="360" w:hanging="360"/>
      </w:pPr>
      <w:rPr>
        <w:b/>
        <w:color w:val="042B48" w:themeColor="accent1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18015C8"/>
    <w:multiLevelType w:val="multilevel"/>
    <w:tmpl w:val="AF2A4FF2"/>
    <w:lvl w:ilvl="0">
      <w:start w:val="1"/>
      <w:numFmt w:val="upperRoman"/>
      <w:pStyle w:val="Outline"/>
      <w:lvlText w:val="%1."/>
      <w:lvlJc w:val="left"/>
      <w:pPr>
        <w:tabs>
          <w:tab w:val="num" w:pos="576"/>
        </w:tabs>
        <w:ind w:left="432" w:hanging="432"/>
      </w:pPr>
      <w:rPr>
        <w:rFonts w:hint="default"/>
        <w:color w:val="046B5C" w:themeColor="text2"/>
      </w:rPr>
    </w:lvl>
    <w:lvl w:ilvl="1">
      <w:start w:val="1"/>
      <w:numFmt w:val="upperLetter"/>
      <w:pStyle w:val="Outline2"/>
      <w:lvlText w:val="%2."/>
      <w:lvlJc w:val="left"/>
      <w:pPr>
        <w:tabs>
          <w:tab w:val="num" w:pos="576"/>
        </w:tabs>
        <w:ind w:left="432" w:hanging="432"/>
      </w:pPr>
      <w:rPr>
        <w:rFonts w:hint="default"/>
        <w:color w:val="046B5C" w:themeColor="text2"/>
      </w:rPr>
    </w:lvl>
    <w:lvl w:ilvl="2">
      <w:start w:val="1"/>
      <w:numFmt w:val="decimal"/>
      <w:pStyle w:val="Outline3"/>
      <w:lvlText w:val="%3."/>
      <w:lvlJc w:val="left"/>
      <w:pPr>
        <w:tabs>
          <w:tab w:val="num" w:pos="576"/>
        </w:tabs>
        <w:ind w:left="432" w:hanging="432"/>
      </w:pPr>
      <w:rPr>
        <w:rFonts w:asciiTheme="minorHAnsi" w:hAnsiTheme="minorHAnsi" w:hint="default"/>
        <w:b/>
        <w:i w:val="0"/>
        <w:color w:val="046B5C" w:themeColor="text2"/>
      </w:rPr>
    </w:lvl>
    <w:lvl w:ilvl="3">
      <w:start w:val="1"/>
      <w:numFmt w:val="lowerLetter"/>
      <w:pStyle w:val="Outline4"/>
      <w:lvlText w:val="%4."/>
      <w:lvlJc w:val="left"/>
      <w:pPr>
        <w:tabs>
          <w:tab w:val="num" w:pos="576"/>
        </w:tabs>
        <w:ind w:left="432" w:hanging="432"/>
      </w:pPr>
      <w:rPr>
        <w:rFonts w:asciiTheme="majorHAnsi" w:hAnsiTheme="majorHAnsi" w:hint="default"/>
        <w:b/>
        <w:i w:val="0"/>
        <w:color w:val="046B5C" w:themeColor="text2"/>
      </w:rPr>
    </w:lvl>
    <w:lvl w:ilvl="4">
      <w:start w:val="1"/>
      <w:numFmt w:val="lowerLetter"/>
      <w:lvlText w:val="(%5)"/>
      <w:lvlJc w:val="left"/>
      <w:pPr>
        <w:tabs>
          <w:tab w:val="num" w:pos="576"/>
        </w:tabs>
        <w:ind w:left="432" w:hanging="432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576"/>
        </w:tabs>
        <w:ind w:left="432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"/>
        </w:tabs>
        <w:ind w:left="432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"/>
        </w:tabs>
        <w:ind w:left="432" w:hanging="432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76"/>
        </w:tabs>
        <w:ind w:left="432" w:hanging="432"/>
      </w:pPr>
      <w:rPr>
        <w:rFonts w:hint="default"/>
      </w:rPr>
    </w:lvl>
  </w:abstractNum>
  <w:abstractNum w:abstractNumId="9" w15:restartNumberingAfterBreak="0">
    <w:nsid w:val="175F4639"/>
    <w:multiLevelType w:val="hybridMultilevel"/>
    <w:tmpl w:val="24149D32"/>
    <w:lvl w:ilvl="0" w:tplc="16DC7AB2">
      <w:start w:val="1"/>
      <w:numFmt w:val="bullet"/>
      <w:pStyle w:val="ListBullet2"/>
      <w:lvlText w:val="-"/>
      <w:lvlJc w:val="left"/>
      <w:pPr>
        <w:ind w:left="79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523B58"/>
    <w:multiLevelType w:val="hybridMultilevel"/>
    <w:tmpl w:val="8292C136"/>
    <w:lvl w:ilvl="0" w:tplc="DA00BB14">
      <w:start w:val="1"/>
      <w:numFmt w:val="lowerLetter"/>
      <w:pStyle w:val="ListAlpha3"/>
      <w:lvlText w:val="%1.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10654"/>
    <w:multiLevelType w:val="multilevel"/>
    <w:tmpl w:val="938002F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2" w15:restartNumberingAfterBreak="0">
    <w:nsid w:val="31F9697E"/>
    <w:multiLevelType w:val="hybridMultilevel"/>
    <w:tmpl w:val="DB7E14DE"/>
    <w:lvl w:ilvl="0" w:tplc="62F00942">
      <w:start w:val="1"/>
      <w:numFmt w:val="bullet"/>
      <w:pStyle w:val="SidebarListBullet"/>
      <w:lvlText w:val=""/>
      <w:lvlJc w:val="left"/>
      <w:pPr>
        <w:ind w:left="720" w:hanging="360"/>
      </w:pPr>
      <w:rPr>
        <w:rFonts w:ascii="Symbol" w:hAnsi="Symbol" w:hint="default"/>
        <w:u w:color="D02B27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C583D"/>
    <w:multiLevelType w:val="hybridMultilevel"/>
    <w:tmpl w:val="818C55C6"/>
    <w:lvl w:ilvl="0" w:tplc="E3AE2276">
      <w:start w:val="1"/>
      <w:numFmt w:val="decimal"/>
      <w:pStyle w:val="SidebarListNumber"/>
      <w:lvlText w:val="%1."/>
      <w:lvlJc w:val="left"/>
      <w:pPr>
        <w:ind w:left="720" w:hanging="360"/>
      </w:pPr>
      <w:rPr>
        <w:rFonts w:asciiTheme="majorHAnsi" w:hAnsiTheme="majorHAnsi"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5139A7"/>
    <w:multiLevelType w:val="hybridMultilevel"/>
    <w:tmpl w:val="53FC523A"/>
    <w:lvl w:ilvl="0" w:tplc="D5128DD6">
      <w:start w:val="1"/>
      <w:numFmt w:val="upperLetter"/>
      <w:pStyle w:val="ListAlpha"/>
      <w:lvlText w:val="%1."/>
      <w:lvlJc w:val="left"/>
      <w:pPr>
        <w:ind w:left="720" w:hanging="360"/>
      </w:pPr>
      <w:rPr>
        <w:rFonts w:asciiTheme="majorHAnsi" w:hAnsiTheme="majorHAnsi"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55E4D"/>
    <w:multiLevelType w:val="hybridMultilevel"/>
    <w:tmpl w:val="14E4EE8A"/>
    <w:lvl w:ilvl="0" w:tplc="6E08891C">
      <w:start w:val="1"/>
      <w:numFmt w:val="decimal"/>
      <w:pStyle w:val="Feature2ListNumb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44270"/>
    <w:multiLevelType w:val="multilevel"/>
    <w:tmpl w:val="AD9CB80E"/>
    <w:lvl w:ilvl="0">
      <w:start w:val="1"/>
      <w:numFmt w:val="decimal"/>
      <w:pStyle w:val="TableListNumber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2EB47FF"/>
    <w:multiLevelType w:val="multilevel"/>
    <w:tmpl w:val="8C34344C"/>
    <w:lvl w:ilvl="0">
      <w:start w:val="1"/>
      <w:numFmt w:val="decimal"/>
      <w:pStyle w:val="ESListNumber"/>
      <w:lvlText w:val="%1."/>
      <w:lvlJc w:val="left"/>
      <w:pPr>
        <w:ind w:left="360" w:hanging="360"/>
      </w:pPr>
      <w:rPr>
        <w:rFonts w:hint="default"/>
        <w:b/>
        <w:color w:val="046B5C" w:themeColor="text2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5584C98"/>
    <w:multiLevelType w:val="multilevel"/>
    <w:tmpl w:val="3EE4269E"/>
    <w:lvl w:ilvl="0">
      <w:start w:val="1"/>
      <w:numFmt w:val="decimal"/>
      <w:pStyle w:val="FAQQuestion"/>
      <w:lvlText w:val="%1."/>
      <w:lvlJc w:val="left"/>
      <w:pPr>
        <w:tabs>
          <w:tab w:val="num" w:pos="504"/>
        </w:tabs>
        <w:ind w:left="504" w:hanging="504"/>
      </w:pPr>
      <w:rPr>
        <w:rFonts w:asciiTheme="majorHAnsi" w:hAnsiTheme="majorHAnsi" w:hint="default"/>
        <w:b/>
        <w:i w:val="0"/>
        <w:color w:val="046B5C" w:themeColor="text2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FEF2967"/>
    <w:multiLevelType w:val="multilevel"/>
    <w:tmpl w:val="B3E27970"/>
    <w:lvl w:ilvl="0">
      <w:start w:val="1"/>
      <w:numFmt w:val="decimal"/>
      <w:pStyle w:val="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List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3074D7C"/>
    <w:multiLevelType w:val="hybridMultilevel"/>
    <w:tmpl w:val="40BA8840"/>
    <w:lvl w:ilvl="0" w:tplc="9D0C7684">
      <w:start w:val="1"/>
      <w:numFmt w:val="bullet"/>
      <w:pStyle w:val="Feature2ListBullet"/>
      <w:lvlText w:val=""/>
      <w:lvlJc w:val="left"/>
      <w:pPr>
        <w:ind w:left="806" w:hanging="360"/>
      </w:pPr>
      <w:rPr>
        <w:rFonts w:ascii="Symbol" w:hAnsi="Symbol" w:hint="default"/>
        <w:b/>
        <w:i w:val="0"/>
        <w:color w:val="042B48" w:themeColor="accent1"/>
        <w:sz w:val="20"/>
        <w:u w:color="042B48" w:themeColor="accent1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1" w15:restartNumberingAfterBreak="0">
    <w:nsid w:val="652D4D3C"/>
    <w:multiLevelType w:val="multilevel"/>
    <w:tmpl w:val="92E4DAE2"/>
    <w:styleLink w:val="MPROutline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Theme="minorHAnsi" w:hAnsiTheme="minorHAnsi"/>
        <w:b/>
        <w:sz w:val="24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22" w15:restartNumberingAfterBreak="0">
    <w:nsid w:val="6C151E68"/>
    <w:multiLevelType w:val="hybridMultilevel"/>
    <w:tmpl w:val="A1B6496E"/>
    <w:lvl w:ilvl="0" w:tplc="915C009C">
      <w:start w:val="1"/>
      <w:numFmt w:val="lowerLetter"/>
      <w:pStyle w:val="ListAlpha2"/>
      <w:lvlText w:val="%1."/>
      <w:lvlJc w:val="left"/>
      <w:pPr>
        <w:ind w:left="720" w:hanging="360"/>
      </w:pPr>
      <w:rPr>
        <w:rFonts w:asciiTheme="majorHAnsi" w:hAnsiTheme="majorHAnsi"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DB63D1"/>
    <w:multiLevelType w:val="hybridMultilevel"/>
    <w:tmpl w:val="13340BFA"/>
    <w:lvl w:ilvl="0" w:tplc="DD102E9A">
      <w:start w:val="1"/>
      <w:numFmt w:val="bullet"/>
      <w:pStyle w:val="ResHighlightsBullet"/>
      <w:lvlText w:val=""/>
      <w:lvlJc w:val="left"/>
      <w:pPr>
        <w:ind w:left="490" w:hanging="360"/>
      </w:pPr>
      <w:rPr>
        <w:rFonts w:ascii="Symbol" w:hAnsi="Symbol" w:hint="default"/>
        <w:color w:val="046B5C"/>
        <w:sz w:val="24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4" w15:restartNumberingAfterBreak="0">
    <w:nsid w:val="7020478C"/>
    <w:multiLevelType w:val="hybridMultilevel"/>
    <w:tmpl w:val="26862F5A"/>
    <w:lvl w:ilvl="0" w:tplc="9D7ACCEC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F7087D"/>
    <w:multiLevelType w:val="hybridMultilevel"/>
    <w:tmpl w:val="6BE217E6"/>
    <w:lvl w:ilvl="0" w:tplc="BA7C9A96">
      <w:start w:val="1"/>
      <w:numFmt w:val="bullet"/>
      <w:pStyle w:val="ES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046B5C" w:themeColor="text2"/>
        <w:sz w:val="20"/>
        <w:u w:color="042B48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18"/>
  </w:num>
  <w:num w:numId="4">
    <w:abstractNumId w:val="7"/>
  </w:num>
  <w:num w:numId="5">
    <w:abstractNumId w:val="24"/>
  </w:num>
  <w:num w:numId="6">
    <w:abstractNumId w:val="5"/>
  </w:num>
  <w:num w:numId="7">
    <w:abstractNumId w:val="20"/>
  </w:num>
  <w:num w:numId="8">
    <w:abstractNumId w:val="15"/>
  </w:num>
  <w:num w:numId="9">
    <w:abstractNumId w:val="11"/>
  </w:num>
  <w:num w:numId="10">
    <w:abstractNumId w:val="19"/>
  </w:num>
  <w:num w:numId="11">
    <w:abstractNumId w:val="14"/>
  </w:num>
  <w:num w:numId="12">
    <w:abstractNumId w:val="22"/>
  </w:num>
  <w:num w:numId="13">
    <w:abstractNumId w:val="10"/>
  </w:num>
  <w:num w:numId="14">
    <w:abstractNumId w:val="9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1"/>
  </w:num>
  <w:num w:numId="21">
    <w:abstractNumId w:val="8"/>
  </w:num>
  <w:num w:numId="22">
    <w:abstractNumId w:val="23"/>
  </w:num>
  <w:num w:numId="23">
    <w:abstractNumId w:val="12"/>
  </w:num>
  <w:num w:numId="24">
    <w:abstractNumId w:val="13"/>
  </w:num>
  <w:num w:numId="25">
    <w:abstractNumId w:val="6"/>
  </w:num>
  <w:num w:numId="26">
    <w:abstractNumId w:val="16"/>
  </w:num>
  <w:numIdMacAtCleanup w:val="2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shana Trainor">
    <w15:presenceInfo w15:providerId="AD" w15:userId="S-1-5-21-484763869-796845957-839522115-39409"/>
  </w15:person>
  <w15:person w15:author="Nancy Dickson">
    <w15:presenceInfo w15:providerId="None" w15:userId="Nancy Dick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/>
  <w:documentProtection w:edit="trackedChanges" w:formatting="1" w:enforcement="1" w:cryptProviderType="rsaAES" w:cryptAlgorithmClass="hash" w:cryptAlgorithmType="typeAny" w:cryptAlgorithmSid="14" w:cryptSpinCount="100000" w:hash="cjbREImNoRowswOQ9l+vY7GF028F5vDZ+F37z80hclXMAREzazL3H4I9m2tRoDAXi6XWU9ECAM3dP1mCMQF9Gw==" w:salt="D/O4fTmty4Vzrgsw7ylugw=="/>
  <w:styleLockTheme/>
  <w:styleLockQFSet/>
  <w:defaultTabStop w:val="432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B1"/>
    <w:rsid w:val="00000897"/>
    <w:rsid w:val="00001766"/>
    <w:rsid w:val="000030B1"/>
    <w:rsid w:val="00004FB3"/>
    <w:rsid w:val="0000552B"/>
    <w:rsid w:val="0000627C"/>
    <w:rsid w:val="000072FC"/>
    <w:rsid w:val="00010CEE"/>
    <w:rsid w:val="000150F7"/>
    <w:rsid w:val="0001587F"/>
    <w:rsid w:val="00016D34"/>
    <w:rsid w:val="000212FC"/>
    <w:rsid w:val="00022A0A"/>
    <w:rsid w:val="0002322B"/>
    <w:rsid w:val="0002754E"/>
    <w:rsid w:val="00030E11"/>
    <w:rsid w:val="0003153C"/>
    <w:rsid w:val="0003265D"/>
    <w:rsid w:val="00032E4E"/>
    <w:rsid w:val="00034667"/>
    <w:rsid w:val="000351DD"/>
    <w:rsid w:val="00036E7F"/>
    <w:rsid w:val="00040B2C"/>
    <w:rsid w:val="000423BE"/>
    <w:rsid w:val="00042419"/>
    <w:rsid w:val="00042FA8"/>
    <w:rsid w:val="00043329"/>
    <w:rsid w:val="00043B27"/>
    <w:rsid w:val="00044069"/>
    <w:rsid w:val="00046A1A"/>
    <w:rsid w:val="00047BDD"/>
    <w:rsid w:val="00056BC1"/>
    <w:rsid w:val="000575D5"/>
    <w:rsid w:val="000578A2"/>
    <w:rsid w:val="000578BB"/>
    <w:rsid w:val="00060579"/>
    <w:rsid w:val="0006299E"/>
    <w:rsid w:val="000633AA"/>
    <w:rsid w:val="00064DA3"/>
    <w:rsid w:val="00067AEE"/>
    <w:rsid w:val="0007041A"/>
    <w:rsid w:val="00072851"/>
    <w:rsid w:val="000777DB"/>
    <w:rsid w:val="00077878"/>
    <w:rsid w:val="00083FF8"/>
    <w:rsid w:val="000855BD"/>
    <w:rsid w:val="00086066"/>
    <w:rsid w:val="000908DF"/>
    <w:rsid w:val="00091160"/>
    <w:rsid w:val="0009143A"/>
    <w:rsid w:val="00092241"/>
    <w:rsid w:val="00095543"/>
    <w:rsid w:val="00095E87"/>
    <w:rsid w:val="000972E1"/>
    <w:rsid w:val="000A2181"/>
    <w:rsid w:val="000A2330"/>
    <w:rsid w:val="000A2F18"/>
    <w:rsid w:val="000A3F4A"/>
    <w:rsid w:val="000A5A8D"/>
    <w:rsid w:val="000A6591"/>
    <w:rsid w:val="000A7604"/>
    <w:rsid w:val="000A7FB4"/>
    <w:rsid w:val="000B25E1"/>
    <w:rsid w:val="000B521D"/>
    <w:rsid w:val="000B555A"/>
    <w:rsid w:val="000B764C"/>
    <w:rsid w:val="000C185F"/>
    <w:rsid w:val="000C262B"/>
    <w:rsid w:val="000C2E3B"/>
    <w:rsid w:val="000C413E"/>
    <w:rsid w:val="000C7D4D"/>
    <w:rsid w:val="000D09AA"/>
    <w:rsid w:val="000D5B34"/>
    <w:rsid w:val="000D6D88"/>
    <w:rsid w:val="000D751A"/>
    <w:rsid w:val="000E0694"/>
    <w:rsid w:val="000E1C2B"/>
    <w:rsid w:val="000E2169"/>
    <w:rsid w:val="000E2D16"/>
    <w:rsid w:val="000E4C3F"/>
    <w:rsid w:val="000E5219"/>
    <w:rsid w:val="000E531C"/>
    <w:rsid w:val="000F487F"/>
    <w:rsid w:val="000F677B"/>
    <w:rsid w:val="0010048B"/>
    <w:rsid w:val="001004A7"/>
    <w:rsid w:val="00100D22"/>
    <w:rsid w:val="001015E2"/>
    <w:rsid w:val="0010256D"/>
    <w:rsid w:val="0010292D"/>
    <w:rsid w:val="00105C40"/>
    <w:rsid w:val="001119F8"/>
    <w:rsid w:val="00112A5E"/>
    <w:rsid w:val="00113CC8"/>
    <w:rsid w:val="00122C2C"/>
    <w:rsid w:val="0012514E"/>
    <w:rsid w:val="00130C03"/>
    <w:rsid w:val="001311F7"/>
    <w:rsid w:val="0013184F"/>
    <w:rsid w:val="00131D22"/>
    <w:rsid w:val="00131F00"/>
    <w:rsid w:val="0013346F"/>
    <w:rsid w:val="001349E2"/>
    <w:rsid w:val="00135EB7"/>
    <w:rsid w:val="001364CF"/>
    <w:rsid w:val="0013709C"/>
    <w:rsid w:val="00142411"/>
    <w:rsid w:val="00146CE3"/>
    <w:rsid w:val="00147515"/>
    <w:rsid w:val="00147A74"/>
    <w:rsid w:val="00154DF1"/>
    <w:rsid w:val="00155D06"/>
    <w:rsid w:val="00156212"/>
    <w:rsid w:val="00157CA2"/>
    <w:rsid w:val="00161B9D"/>
    <w:rsid w:val="00161DA5"/>
    <w:rsid w:val="001649D5"/>
    <w:rsid w:val="00164BC2"/>
    <w:rsid w:val="00166AD3"/>
    <w:rsid w:val="001739F1"/>
    <w:rsid w:val="0017499B"/>
    <w:rsid w:val="00174E4D"/>
    <w:rsid w:val="00181AC8"/>
    <w:rsid w:val="00183600"/>
    <w:rsid w:val="00183B59"/>
    <w:rsid w:val="00184421"/>
    <w:rsid w:val="00184E72"/>
    <w:rsid w:val="00185CEF"/>
    <w:rsid w:val="001871ED"/>
    <w:rsid w:val="00191FD5"/>
    <w:rsid w:val="001921A4"/>
    <w:rsid w:val="00192E41"/>
    <w:rsid w:val="00194A0E"/>
    <w:rsid w:val="00195621"/>
    <w:rsid w:val="001969F1"/>
    <w:rsid w:val="00196E5A"/>
    <w:rsid w:val="00197503"/>
    <w:rsid w:val="001A2E81"/>
    <w:rsid w:val="001A3252"/>
    <w:rsid w:val="001A3781"/>
    <w:rsid w:val="001A5123"/>
    <w:rsid w:val="001B107D"/>
    <w:rsid w:val="001B322A"/>
    <w:rsid w:val="001B3728"/>
    <w:rsid w:val="001B4842"/>
    <w:rsid w:val="001B5E5A"/>
    <w:rsid w:val="001C19D6"/>
    <w:rsid w:val="001C5EB8"/>
    <w:rsid w:val="001C6506"/>
    <w:rsid w:val="001C7FBE"/>
    <w:rsid w:val="001D3544"/>
    <w:rsid w:val="001D39AA"/>
    <w:rsid w:val="001D39EC"/>
    <w:rsid w:val="001D418D"/>
    <w:rsid w:val="001D661F"/>
    <w:rsid w:val="001D7B65"/>
    <w:rsid w:val="001E0620"/>
    <w:rsid w:val="001E36F4"/>
    <w:rsid w:val="001E6A60"/>
    <w:rsid w:val="001E6E5A"/>
    <w:rsid w:val="001F571B"/>
    <w:rsid w:val="001F57AC"/>
    <w:rsid w:val="00201E7E"/>
    <w:rsid w:val="00203E3B"/>
    <w:rsid w:val="00204AB9"/>
    <w:rsid w:val="00204B23"/>
    <w:rsid w:val="002050B7"/>
    <w:rsid w:val="002140C3"/>
    <w:rsid w:val="0021452A"/>
    <w:rsid w:val="00214E0B"/>
    <w:rsid w:val="00215C5A"/>
    <w:rsid w:val="00215E4D"/>
    <w:rsid w:val="002166BC"/>
    <w:rsid w:val="00217FA0"/>
    <w:rsid w:val="00222316"/>
    <w:rsid w:val="00223773"/>
    <w:rsid w:val="00225954"/>
    <w:rsid w:val="0022714B"/>
    <w:rsid w:val="002272CB"/>
    <w:rsid w:val="00231607"/>
    <w:rsid w:val="0023638D"/>
    <w:rsid w:val="00247945"/>
    <w:rsid w:val="0025248B"/>
    <w:rsid w:val="00252D09"/>
    <w:rsid w:val="00254C89"/>
    <w:rsid w:val="00254E2D"/>
    <w:rsid w:val="00256D04"/>
    <w:rsid w:val="0026025C"/>
    <w:rsid w:val="0026713B"/>
    <w:rsid w:val="00271C83"/>
    <w:rsid w:val="0027245E"/>
    <w:rsid w:val="00272B66"/>
    <w:rsid w:val="002733A4"/>
    <w:rsid w:val="00276031"/>
    <w:rsid w:val="002817A6"/>
    <w:rsid w:val="0028222D"/>
    <w:rsid w:val="00283304"/>
    <w:rsid w:val="0028360E"/>
    <w:rsid w:val="00284896"/>
    <w:rsid w:val="002857D5"/>
    <w:rsid w:val="002869EF"/>
    <w:rsid w:val="0029011D"/>
    <w:rsid w:val="0029042C"/>
    <w:rsid w:val="00290858"/>
    <w:rsid w:val="0029211D"/>
    <w:rsid w:val="00292A7F"/>
    <w:rsid w:val="00294B21"/>
    <w:rsid w:val="00297266"/>
    <w:rsid w:val="002A00E4"/>
    <w:rsid w:val="002A11DC"/>
    <w:rsid w:val="002A1ED1"/>
    <w:rsid w:val="002A22CB"/>
    <w:rsid w:val="002A2808"/>
    <w:rsid w:val="002A3D5D"/>
    <w:rsid w:val="002A4F27"/>
    <w:rsid w:val="002A64F9"/>
    <w:rsid w:val="002A6552"/>
    <w:rsid w:val="002A7FDE"/>
    <w:rsid w:val="002B0E82"/>
    <w:rsid w:val="002B25CD"/>
    <w:rsid w:val="002B2F7B"/>
    <w:rsid w:val="002B508A"/>
    <w:rsid w:val="002B71CD"/>
    <w:rsid w:val="002B72E0"/>
    <w:rsid w:val="002B76AB"/>
    <w:rsid w:val="002B7C37"/>
    <w:rsid w:val="002C1507"/>
    <w:rsid w:val="002C2601"/>
    <w:rsid w:val="002C3CA5"/>
    <w:rsid w:val="002C40A9"/>
    <w:rsid w:val="002C598D"/>
    <w:rsid w:val="002C71CA"/>
    <w:rsid w:val="002D048E"/>
    <w:rsid w:val="002D262A"/>
    <w:rsid w:val="002D3B71"/>
    <w:rsid w:val="002D6763"/>
    <w:rsid w:val="002D7B94"/>
    <w:rsid w:val="002E06F1"/>
    <w:rsid w:val="002E226E"/>
    <w:rsid w:val="002E3E35"/>
    <w:rsid w:val="002E5E67"/>
    <w:rsid w:val="002E714D"/>
    <w:rsid w:val="002F0A27"/>
    <w:rsid w:val="002F297B"/>
    <w:rsid w:val="002F6E35"/>
    <w:rsid w:val="003006AB"/>
    <w:rsid w:val="0030242C"/>
    <w:rsid w:val="003025D2"/>
    <w:rsid w:val="00302890"/>
    <w:rsid w:val="0030386B"/>
    <w:rsid w:val="00304AC2"/>
    <w:rsid w:val="0030651C"/>
    <w:rsid w:val="00306F1E"/>
    <w:rsid w:val="00310CBE"/>
    <w:rsid w:val="003122C7"/>
    <w:rsid w:val="00315DEC"/>
    <w:rsid w:val="00315F8F"/>
    <w:rsid w:val="0031740A"/>
    <w:rsid w:val="00317D7F"/>
    <w:rsid w:val="00317DD3"/>
    <w:rsid w:val="00317FDB"/>
    <w:rsid w:val="00324098"/>
    <w:rsid w:val="003250D8"/>
    <w:rsid w:val="00325FF2"/>
    <w:rsid w:val="00326958"/>
    <w:rsid w:val="0033012A"/>
    <w:rsid w:val="003308C3"/>
    <w:rsid w:val="00331ADC"/>
    <w:rsid w:val="00332337"/>
    <w:rsid w:val="00333857"/>
    <w:rsid w:val="003369A7"/>
    <w:rsid w:val="00341682"/>
    <w:rsid w:val="003426BF"/>
    <w:rsid w:val="00345556"/>
    <w:rsid w:val="00345684"/>
    <w:rsid w:val="00346E5F"/>
    <w:rsid w:val="003478DB"/>
    <w:rsid w:val="0035526C"/>
    <w:rsid w:val="003556EF"/>
    <w:rsid w:val="00357B5C"/>
    <w:rsid w:val="0036230B"/>
    <w:rsid w:val="00363298"/>
    <w:rsid w:val="00363410"/>
    <w:rsid w:val="00363A19"/>
    <w:rsid w:val="00364C25"/>
    <w:rsid w:val="003656C4"/>
    <w:rsid w:val="00366F93"/>
    <w:rsid w:val="00370490"/>
    <w:rsid w:val="00370BC5"/>
    <w:rsid w:val="00370D5B"/>
    <w:rsid w:val="003743AD"/>
    <w:rsid w:val="003845F2"/>
    <w:rsid w:val="00384A00"/>
    <w:rsid w:val="00384E5E"/>
    <w:rsid w:val="00387C3D"/>
    <w:rsid w:val="003921CA"/>
    <w:rsid w:val="00392614"/>
    <w:rsid w:val="00394544"/>
    <w:rsid w:val="003946B6"/>
    <w:rsid w:val="00394DAA"/>
    <w:rsid w:val="003954AE"/>
    <w:rsid w:val="003969F2"/>
    <w:rsid w:val="00396FD7"/>
    <w:rsid w:val="003A04B8"/>
    <w:rsid w:val="003A0C7A"/>
    <w:rsid w:val="003A16DA"/>
    <w:rsid w:val="003A3ADA"/>
    <w:rsid w:val="003A501E"/>
    <w:rsid w:val="003A63C1"/>
    <w:rsid w:val="003B1491"/>
    <w:rsid w:val="003B32AF"/>
    <w:rsid w:val="003B451B"/>
    <w:rsid w:val="003B4C48"/>
    <w:rsid w:val="003B6EBB"/>
    <w:rsid w:val="003B7A1A"/>
    <w:rsid w:val="003C3464"/>
    <w:rsid w:val="003C38EC"/>
    <w:rsid w:val="003C3D79"/>
    <w:rsid w:val="003D036E"/>
    <w:rsid w:val="003D095B"/>
    <w:rsid w:val="003D1AD9"/>
    <w:rsid w:val="003D5ECD"/>
    <w:rsid w:val="003D6733"/>
    <w:rsid w:val="003E1520"/>
    <w:rsid w:val="003E21DB"/>
    <w:rsid w:val="003E30C6"/>
    <w:rsid w:val="003E3505"/>
    <w:rsid w:val="003E418E"/>
    <w:rsid w:val="003E5A0C"/>
    <w:rsid w:val="003E7979"/>
    <w:rsid w:val="003F4ADD"/>
    <w:rsid w:val="003F7027"/>
    <w:rsid w:val="003F7D6D"/>
    <w:rsid w:val="0040320A"/>
    <w:rsid w:val="00405715"/>
    <w:rsid w:val="00405CC3"/>
    <w:rsid w:val="00406760"/>
    <w:rsid w:val="00410C38"/>
    <w:rsid w:val="00413779"/>
    <w:rsid w:val="00424ED2"/>
    <w:rsid w:val="00430A83"/>
    <w:rsid w:val="00431084"/>
    <w:rsid w:val="00435539"/>
    <w:rsid w:val="00436B58"/>
    <w:rsid w:val="00436BEA"/>
    <w:rsid w:val="00437868"/>
    <w:rsid w:val="00440198"/>
    <w:rsid w:val="004406E3"/>
    <w:rsid w:val="00442648"/>
    <w:rsid w:val="0044335E"/>
    <w:rsid w:val="00446C1B"/>
    <w:rsid w:val="004533DB"/>
    <w:rsid w:val="00455D47"/>
    <w:rsid w:val="0046209A"/>
    <w:rsid w:val="004620FF"/>
    <w:rsid w:val="00462212"/>
    <w:rsid w:val="00464B7F"/>
    <w:rsid w:val="004655C1"/>
    <w:rsid w:val="00465789"/>
    <w:rsid w:val="00465EAD"/>
    <w:rsid w:val="004662C5"/>
    <w:rsid w:val="0047458A"/>
    <w:rsid w:val="004749C2"/>
    <w:rsid w:val="00480779"/>
    <w:rsid w:val="004867C2"/>
    <w:rsid w:val="0049195D"/>
    <w:rsid w:val="00491AB9"/>
    <w:rsid w:val="00492B79"/>
    <w:rsid w:val="00492D69"/>
    <w:rsid w:val="004934BE"/>
    <w:rsid w:val="004945FF"/>
    <w:rsid w:val="00495DE3"/>
    <w:rsid w:val="004A4935"/>
    <w:rsid w:val="004B2B73"/>
    <w:rsid w:val="004B3D70"/>
    <w:rsid w:val="004B47D3"/>
    <w:rsid w:val="004B4ABE"/>
    <w:rsid w:val="004B5934"/>
    <w:rsid w:val="004C36AB"/>
    <w:rsid w:val="004C37D2"/>
    <w:rsid w:val="004C46F2"/>
    <w:rsid w:val="004C498B"/>
    <w:rsid w:val="004C67B1"/>
    <w:rsid w:val="004D0C1F"/>
    <w:rsid w:val="004D1EAA"/>
    <w:rsid w:val="004D2643"/>
    <w:rsid w:val="004D2C35"/>
    <w:rsid w:val="004D6B97"/>
    <w:rsid w:val="004D7A00"/>
    <w:rsid w:val="004E049B"/>
    <w:rsid w:val="004E084A"/>
    <w:rsid w:val="004E6247"/>
    <w:rsid w:val="004E69F7"/>
    <w:rsid w:val="004E7409"/>
    <w:rsid w:val="004E74D1"/>
    <w:rsid w:val="004F2BAC"/>
    <w:rsid w:val="004F36C4"/>
    <w:rsid w:val="004F688E"/>
    <w:rsid w:val="004F715B"/>
    <w:rsid w:val="004F78AA"/>
    <w:rsid w:val="00500104"/>
    <w:rsid w:val="0050038C"/>
    <w:rsid w:val="005025EF"/>
    <w:rsid w:val="00504724"/>
    <w:rsid w:val="00505804"/>
    <w:rsid w:val="00506F79"/>
    <w:rsid w:val="0051004A"/>
    <w:rsid w:val="00510612"/>
    <w:rsid w:val="00511D22"/>
    <w:rsid w:val="00514D43"/>
    <w:rsid w:val="00515157"/>
    <w:rsid w:val="00517C6B"/>
    <w:rsid w:val="00521EAD"/>
    <w:rsid w:val="0052467D"/>
    <w:rsid w:val="005257EC"/>
    <w:rsid w:val="00526576"/>
    <w:rsid w:val="00526631"/>
    <w:rsid w:val="00526D08"/>
    <w:rsid w:val="0053051B"/>
    <w:rsid w:val="00533800"/>
    <w:rsid w:val="0053482F"/>
    <w:rsid w:val="00535221"/>
    <w:rsid w:val="0053540D"/>
    <w:rsid w:val="00537E01"/>
    <w:rsid w:val="005400FC"/>
    <w:rsid w:val="00540352"/>
    <w:rsid w:val="005403E8"/>
    <w:rsid w:val="005439A6"/>
    <w:rsid w:val="00546BB1"/>
    <w:rsid w:val="0054746F"/>
    <w:rsid w:val="00551D48"/>
    <w:rsid w:val="005547CA"/>
    <w:rsid w:val="00555F68"/>
    <w:rsid w:val="005576F8"/>
    <w:rsid w:val="005608FA"/>
    <w:rsid w:val="00560D9D"/>
    <w:rsid w:val="00561604"/>
    <w:rsid w:val="0056685F"/>
    <w:rsid w:val="005720EB"/>
    <w:rsid w:val="00580A6C"/>
    <w:rsid w:val="005837E2"/>
    <w:rsid w:val="00585F60"/>
    <w:rsid w:val="005860D2"/>
    <w:rsid w:val="00586D96"/>
    <w:rsid w:val="00590115"/>
    <w:rsid w:val="005903AC"/>
    <w:rsid w:val="00592471"/>
    <w:rsid w:val="005937EB"/>
    <w:rsid w:val="00595FE7"/>
    <w:rsid w:val="005975FE"/>
    <w:rsid w:val="005A151B"/>
    <w:rsid w:val="005A1B02"/>
    <w:rsid w:val="005A22F7"/>
    <w:rsid w:val="005A42E8"/>
    <w:rsid w:val="005A7D7E"/>
    <w:rsid w:val="005A7F69"/>
    <w:rsid w:val="005B3BFB"/>
    <w:rsid w:val="005B5D0B"/>
    <w:rsid w:val="005C0390"/>
    <w:rsid w:val="005C080F"/>
    <w:rsid w:val="005C2E96"/>
    <w:rsid w:val="005C36A3"/>
    <w:rsid w:val="005C40D5"/>
    <w:rsid w:val="005C40E0"/>
    <w:rsid w:val="005C5000"/>
    <w:rsid w:val="005D019B"/>
    <w:rsid w:val="005D15BA"/>
    <w:rsid w:val="005D1DEB"/>
    <w:rsid w:val="005D22AA"/>
    <w:rsid w:val="005D267D"/>
    <w:rsid w:val="005D47E2"/>
    <w:rsid w:val="005D51C5"/>
    <w:rsid w:val="005D5D21"/>
    <w:rsid w:val="005E2B24"/>
    <w:rsid w:val="005E454D"/>
    <w:rsid w:val="005E4ED2"/>
    <w:rsid w:val="005E57B4"/>
    <w:rsid w:val="005E5A0F"/>
    <w:rsid w:val="005F28ED"/>
    <w:rsid w:val="005F38CB"/>
    <w:rsid w:val="005F5DC1"/>
    <w:rsid w:val="005F62FF"/>
    <w:rsid w:val="005F6F8C"/>
    <w:rsid w:val="005F7ADD"/>
    <w:rsid w:val="005F7FEA"/>
    <w:rsid w:val="00603734"/>
    <w:rsid w:val="00606B26"/>
    <w:rsid w:val="006075CC"/>
    <w:rsid w:val="00610914"/>
    <w:rsid w:val="006128DF"/>
    <w:rsid w:val="0061294C"/>
    <w:rsid w:val="00615050"/>
    <w:rsid w:val="0061557F"/>
    <w:rsid w:val="00615C7C"/>
    <w:rsid w:val="00616421"/>
    <w:rsid w:val="00616DE6"/>
    <w:rsid w:val="00622372"/>
    <w:rsid w:val="00623E13"/>
    <w:rsid w:val="0062545D"/>
    <w:rsid w:val="00630443"/>
    <w:rsid w:val="00633570"/>
    <w:rsid w:val="006339C5"/>
    <w:rsid w:val="00633E77"/>
    <w:rsid w:val="0063451E"/>
    <w:rsid w:val="00635E91"/>
    <w:rsid w:val="0063644E"/>
    <w:rsid w:val="00636D6D"/>
    <w:rsid w:val="006371A1"/>
    <w:rsid w:val="006404FF"/>
    <w:rsid w:val="00642C43"/>
    <w:rsid w:val="00652FED"/>
    <w:rsid w:val="006574D3"/>
    <w:rsid w:val="006578A2"/>
    <w:rsid w:val="0066062F"/>
    <w:rsid w:val="00661FB8"/>
    <w:rsid w:val="0066273C"/>
    <w:rsid w:val="00663D7A"/>
    <w:rsid w:val="00667D81"/>
    <w:rsid w:val="00671099"/>
    <w:rsid w:val="0067358F"/>
    <w:rsid w:val="0067395C"/>
    <w:rsid w:val="00676A56"/>
    <w:rsid w:val="0067759F"/>
    <w:rsid w:val="00681C48"/>
    <w:rsid w:val="0068215C"/>
    <w:rsid w:val="0068230E"/>
    <w:rsid w:val="00684C89"/>
    <w:rsid w:val="006923E9"/>
    <w:rsid w:val="00692CCF"/>
    <w:rsid w:val="0069799C"/>
    <w:rsid w:val="00697E5B"/>
    <w:rsid w:val="006A0120"/>
    <w:rsid w:val="006A01E7"/>
    <w:rsid w:val="006A0BB4"/>
    <w:rsid w:val="006A465C"/>
    <w:rsid w:val="006A4FFC"/>
    <w:rsid w:val="006A6D7D"/>
    <w:rsid w:val="006A73F8"/>
    <w:rsid w:val="006B06A0"/>
    <w:rsid w:val="006B1180"/>
    <w:rsid w:val="006B2425"/>
    <w:rsid w:val="006B2483"/>
    <w:rsid w:val="006B2BBB"/>
    <w:rsid w:val="006B4E3F"/>
    <w:rsid w:val="006B67EC"/>
    <w:rsid w:val="006B6D4A"/>
    <w:rsid w:val="006C2620"/>
    <w:rsid w:val="006C3304"/>
    <w:rsid w:val="006C7956"/>
    <w:rsid w:val="006D03BB"/>
    <w:rsid w:val="006D08E8"/>
    <w:rsid w:val="006D21C0"/>
    <w:rsid w:val="006D21FF"/>
    <w:rsid w:val="006D680C"/>
    <w:rsid w:val="006E3944"/>
    <w:rsid w:val="006E3BD4"/>
    <w:rsid w:val="006E4164"/>
    <w:rsid w:val="006E5B0A"/>
    <w:rsid w:val="006E7E08"/>
    <w:rsid w:val="006F197E"/>
    <w:rsid w:val="006F265F"/>
    <w:rsid w:val="006F2E75"/>
    <w:rsid w:val="006F3FEB"/>
    <w:rsid w:val="006F4AFC"/>
    <w:rsid w:val="006F730C"/>
    <w:rsid w:val="006F73F3"/>
    <w:rsid w:val="00700DDD"/>
    <w:rsid w:val="00702EB1"/>
    <w:rsid w:val="00702F11"/>
    <w:rsid w:val="007031B1"/>
    <w:rsid w:val="007043FD"/>
    <w:rsid w:val="0070522D"/>
    <w:rsid w:val="00706B4C"/>
    <w:rsid w:val="00707736"/>
    <w:rsid w:val="00711B96"/>
    <w:rsid w:val="00714DC4"/>
    <w:rsid w:val="00715F5E"/>
    <w:rsid w:val="00716DB7"/>
    <w:rsid w:val="00717DC2"/>
    <w:rsid w:val="007222A0"/>
    <w:rsid w:val="007236A9"/>
    <w:rsid w:val="0072387B"/>
    <w:rsid w:val="00727D40"/>
    <w:rsid w:val="007339E2"/>
    <w:rsid w:val="00735339"/>
    <w:rsid w:val="007356BE"/>
    <w:rsid w:val="00737AD5"/>
    <w:rsid w:val="00737D75"/>
    <w:rsid w:val="00743352"/>
    <w:rsid w:val="00746341"/>
    <w:rsid w:val="007518A9"/>
    <w:rsid w:val="0075488B"/>
    <w:rsid w:val="00756044"/>
    <w:rsid w:val="00756878"/>
    <w:rsid w:val="00756E06"/>
    <w:rsid w:val="007614D4"/>
    <w:rsid w:val="00761C9D"/>
    <w:rsid w:val="00761DA6"/>
    <w:rsid w:val="00764A19"/>
    <w:rsid w:val="00765254"/>
    <w:rsid w:val="00767FDD"/>
    <w:rsid w:val="007700B1"/>
    <w:rsid w:val="00771F36"/>
    <w:rsid w:val="00780B01"/>
    <w:rsid w:val="00780B38"/>
    <w:rsid w:val="00781F52"/>
    <w:rsid w:val="007825D9"/>
    <w:rsid w:val="00785C49"/>
    <w:rsid w:val="0078705B"/>
    <w:rsid w:val="00787CE7"/>
    <w:rsid w:val="00790BDE"/>
    <w:rsid w:val="0079430F"/>
    <w:rsid w:val="007963EB"/>
    <w:rsid w:val="007973F5"/>
    <w:rsid w:val="00797613"/>
    <w:rsid w:val="007A1493"/>
    <w:rsid w:val="007A1FBB"/>
    <w:rsid w:val="007A251B"/>
    <w:rsid w:val="007A2D95"/>
    <w:rsid w:val="007A2E39"/>
    <w:rsid w:val="007A4FD7"/>
    <w:rsid w:val="007A5593"/>
    <w:rsid w:val="007A7C48"/>
    <w:rsid w:val="007B09F7"/>
    <w:rsid w:val="007B1192"/>
    <w:rsid w:val="007B1305"/>
    <w:rsid w:val="007B1E87"/>
    <w:rsid w:val="007B31AC"/>
    <w:rsid w:val="007B4944"/>
    <w:rsid w:val="007B55E8"/>
    <w:rsid w:val="007B717C"/>
    <w:rsid w:val="007C0174"/>
    <w:rsid w:val="007C2B84"/>
    <w:rsid w:val="007C6B92"/>
    <w:rsid w:val="007C762A"/>
    <w:rsid w:val="007C7719"/>
    <w:rsid w:val="007D153B"/>
    <w:rsid w:val="007D1AA4"/>
    <w:rsid w:val="007D2AD5"/>
    <w:rsid w:val="007D5481"/>
    <w:rsid w:val="007D6AE7"/>
    <w:rsid w:val="007D6CFB"/>
    <w:rsid w:val="007E1607"/>
    <w:rsid w:val="007E574B"/>
    <w:rsid w:val="007E5750"/>
    <w:rsid w:val="007E6923"/>
    <w:rsid w:val="007F094C"/>
    <w:rsid w:val="007F2667"/>
    <w:rsid w:val="00801FB0"/>
    <w:rsid w:val="0080264C"/>
    <w:rsid w:val="00804568"/>
    <w:rsid w:val="00805791"/>
    <w:rsid w:val="008059AC"/>
    <w:rsid w:val="008065F4"/>
    <w:rsid w:val="00811638"/>
    <w:rsid w:val="00811AAC"/>
    <w:rsid w:val="00814AE7"/>
    <w:rsid w:val="00815382"/>
    <w:rsid w:val="0081552D"/>
    <w:rsid w:val="00821341"/>
    <w:rsid w:val="00821511"/>
    <w:rsid w:val="00825119"/>
    <w:rsid w:val="00830296"/>
    <w:rsid w:val="00831A8E"/>
    <w:rsid w:val="008321D0"/>
    <w:rsid w:val="008323AA"/>
    <w:rsid w:val="00833B51"/>
    <w:rsid w:val="008403EE"/>
    <w:rsid w:val="008405D8"/>
    <w:rsid w:val="00841251"/>
    <w:rsid w:val="00841793"/>
    <w:rsid w:val="00841F5E"/>
    <w:rsid w:val="00844769"/>
    <w:rsid w:val="00844E31"/>
    <w:rsid w:val="008453D2"/>
    <w:rsid w:val="0085028F"/>
    <w:rsid w:val="00850F24"/>
    <w:rsid w:val="00851086"/>
    <w:rsid w:val="008525E3"/>
    <w:rsid w:val="00852D7A"/>
    <w:rsid w:val="008540D9"/>
    <w:rsid w:val="00854CC7"/>
    <w:rsid w:val="00854FD1"/>
    <w:rsid w:val="00855C5D"/>
    <w:rsid w:val="00862429"/>
    <w:rsid w:val="008656E7"/>
    <w:rsid w:val="00865AD4"/>
    <w:rsid w:val="00865E7D"/>
    <w:rsid w:val="00867D4E"/>
    <w:rsid w:val="00872A9C"/>
    <w:rsid w:val="00876D8D"/>
    <w:rsid w:val="00877B02"/>
    <w:rsid w:val="008813AB"/>
    <w:rsid w:val="0088174A"/>
    <w:rsid w:val="00882E5C"/>
    <w:rsid w:val="00884466"/>
    <w:rsid w:val="00886363"/>
    <w:rsid w:val="00890969"/>
    <w:rsid w:val="00894F98"/>
    <w:rsid w:val="00895ABA"/>
    <w:rsid w:val="0089611E"/>
    <w:rsid w:val="00897391"/>
    <w:rsid w:val="008A0724"/>
    <w:rsid w:val="008A1353"/>
    <w:rsid w:val="008A180A"/>
    <w:rsid w:val="008A1ABB"/>
    <w:rsid w:val="008A47D0"/>
    <w:rsid w:val="008A6D22"/>
    <w:rsid w:val="008A705A"/>
    <w:rsid w:val="008B07B5"/>
    <w:rsid w:val="008B09D6"/>
    <w:rsid w:val="008B2BAC"/>
    <w:rsid w:val="008B37FE"/>
    <w:rsid w:val="008B4482"/>
    <w:rsid w:val="008B4C82"/>
    <w:rsid w:val="008B4E7B"/>
    <w:rsid w:val="008B5ADA"/>
    <w:rsid w:val="008C0044"/>
    <w:rsid w:val="008C16FA"/>
    <w:rsid w:val="008C2A21"/>
    <w:rsid w:val="008C39E1"/>
    <w:rsid w:val="008C42DA"/>
    <w:rsid w:val="008C5D23"/>
    <w:rsid w:val="008C5D52"/>
    <w:rsid w:val="008C792F"/>
    <w:rsid w:val="008D19C5"/>
    <w:rsid w:val="008D1C7B"/>
    <w:rsid w:val="008D3AAE"/>
    <w:rsid w:val="008D680C"/>
    <w:rsid w:val="008D6AB9"/>
    <w:rsid w:val="008E0151"/>
    <w:rsid w:val="008E10F9"/>
    <w:rsid w:val="008E1C48"/>
    <w:rsid w:val="008E2336"/>
    <w:rsid w:val="008E725C"/>
    <w:rsid w:val="008F0425"/>
    <w:rsid w:val="008F14AE"/>
    <w:rsid w:val="008F2984"/>
    <w:rsid w:val="008F7DA8"/>
    <w:rsid w:val="00900ECE"/>
    <w:rsid w:val="00901CA4"/>
    <w:rsid w:val="00903834"/>
    <w:rsid w:val="00903DBF"/>
    <w:rsid w:val="009059B9"/>
    <w:rsid w:val="00910B00"/>
    <w:rsid w:val="0091313F"/>
    <w:rsid w:val="00913D32"/>
    <w:rsid w:val="00914549"/>
    <w:rsid w:val="009147A0"/>
    <w:rsid w:val="009157C5"/>
    <w:rsid w:val="00916365"/>
    <w:rsid w:val="0091711A"/>
    <w:rsid w:val="00917F77"/>
    <w:rsid w:val="0092292E"/>
    <w:rsid w:val="00922BB1"/>
    <w:rsid w:val="009250ED"/>
    <w:rsid w:val="009259C2"/>
    <w:rsid w:val="00931483"/>
    <w:rsid w:val="009315B2"/>
    <w:rsid w:val="0093204A"/>
    <w:rsid w:val="00932372"/>
    <w:rsid w:val="00932E4E"/>
    <w:rsid w:val="009335D7"/>
    <w:rsid w:val="00935598"/>
    <w:rsid w:val="00940BA2"/>
    <w:rsid w:val="00941D38"/>
    <w:rsid w:val="00942B85"/>
    <w:rsid w:val="00943146"/>
    <w:rsid w:val="00944C5E"/>
    <w:rsid w:val="0094572A"/>
    <w:rsid w:val="009555B9"/>
    <w:rsid w:val="0095642D"/>
    <w:rsid w:val="00962492"/>
    <w:rsid w:val="009625E7"/>
    <w:rsid w:val="00964824"/>
    <w:rsid w:val="00964B48"/>
    <w:rsid w:val="00970A65"/>
    <w:rsid w:val="00972C11"/>
    <w:rsid w:val="009760C5"/>
    <w:rsid w:val="009766F4"/>
    <w:rsid w:val="00976BF5"/>
    <w:rsid w:val="00977CAE"/>
    <w:rsid w:val="00980C74"/>
    <w:rsid w:val="0098190D"/>
    <w:rsid w:val="00981FE2"/>
    <w:rsid w:val="00982052"/>
    <w:rsid w:val="00982410"/>
    <w:rsid w:val="009839B2"/>
    <w:rsid w:val="00983BD8"/>
    <w:rsid w:val="00991F32"/>
    <w:rsid w:val="00995758"/>
    <w:rsid w:val="00995AE9"/>
    <w:rsid w:val="00995D54"/>
    <w:rsid w:val="00995FBC"/>
    <w:rsid w:val="009A34A4"/>
    <w:rsid w:val="009A40DC"/>
    <w:rsid w:val="009A5344"/>
    <w:rsid w:val="009A5B76"/>
    <w:rsid w:val="009A7765"/>
    <w:rsid w:val="009B11C3"/>
    <w:rsid w:val="009B69E2"/>
    <w:rsid w:val="009B6CDF"/>
    <w:rsid w:val="009B6D8C"/>
    <w:rsid w:val="009B76DA"/>
    <w:rsid w:val="009C0344"/>
    <w:rsid w:val="009C134A"/>
    <w:rsid w:val="009C13E5"/>
    <w:rsid w:val="009C17F5"/>
    <w:rsid w:val="009C2BFA"/>
    <w:rsid w:val="009C31E5"/>
    <w:rsid w:val="009C4062"/>
    <w:rsid w:val="009C40AE"/>
    <w:rsid w:val="009C4BDB"/>
    <w:rsid w:val="009C73FF"/>
    <w:rsid w:val="009D361D"/>
    <w:rsid w:val="009D4D05"/>
    <w:rsid w:val="009D523A"/>
    <w:rsid w:val="009D58E7"/>
    <w:rsid w:val="009E2852"/>
    <w:rsid w:val="009E5649"/>
    <w:rsid w:val="009E6743"/>
    <w:rsid w:val="009E69BF"/>
    <w:rsid w:val="009E6C29"/>
    <w:rsid w:val="009E715C"/>
    <w:rsid w:val="009E756D"/>
    <w:rsid w:val="009E7C89"/>
    <w:rsid w:val="009F11EC"/>
    <w:rsid w:val="009F33C2"/>
    <w:rsid w:val="009F45A2"/>
    <w:rsid w:val="009F48D5"/>
    <w:rsid w:val="009F5502"/>
    <w:rsid w:val="009F5E06"/>
    <w:rsid w:val="00A01047"/>
    <w:rsid w:val="00A045AA"/>
    <w:rsid w:val="00A064A6"/>
    <w:rsid w:val="00A06FEE"/>
    <w:rsid w:val="00A136BB"/>
    <w:rsid w:val="00A15916"/>
    <w:rsid w:val="00A1651E"/>
    <w:rsid w:val="00A16BE0"/>
    <w:rsid w:val="00A219A4"/>
    <w:rsid w:val="00A21FA3"/>
    <w:rsid w:val="00A22AB2"/>
    <w:rsid w:val="00A23043"/>
    <w:rsid w:val="00A238DD"/>
    <w:rsid w:val="00A2490D"/>
    <w:rsid w:val="00A25328"/>
    <w:rsid w:val="00A25844"/>
    <w:rsid w:val="00A26E0C"/>
    <w:rsid w:val="00A270F8"/>
    <w:rsid w:val="00A30C7E"/>
    <w:rsid w:val="00A311C2"/>
    <w:rsid w:val="00A31286"/>
    <w:rsid w:val="00A343A5"/>
    <w:rsid w:val="00A3715B"/>
    <w:rsid w:val="00A40FBE"/>
    <w:rsid w:val="00A469D3"/>
    <w:rsid w:val="00A529AB"/>
    <w:rsid w:val="00A60379"/>
    <w:rsid w:val="00A606CF"/>
    <w:rsid w:val="00A60E94"/>
    <w:rsid w:val="00A66515"/>
    <w:rsid w:val="00A66A4E"/>
    <w:rsid w:val="00A66D86"/>
    <w:rsid w:val="00A70EF5"/>
    <w:rsid w:val="00A74AFC"/>
    <w:rsid w:val="00A74C20"/>
    <w:rsid w:val="00A77C1B"/>
    <w:rsid w:val="00A81E86"/>
    <w:rsid w:val="00A8684E"/>
    <w:rsid w:val="00A8774A"/>
    <w:rsid w:val="00A900BC"/>
    <w:rsid w:val="00A901C3"/>
    <w:rsid w:val="00A91332"/>
    <w:rsid w:val="00A92089"/>
    <w:rsid w:val="00A960CD"/>
    <w:rsid w:val="00A96CD2"/>
    <w:rsid w:val="00A9733B"/>
    <w:rsid w:val="00AA1231"/>
    <w:rsid w:val="00AA174B"/>
    <w:rsid w:val="00AA2AF7"/>
    <w:rsid w:val="00AA3667"/>
    <w:rsid w:val="00AA3B05"/>
    <w:rsid w:val="00AA795E"/>
    <w:rsid w:val="00AA7CAA"/>
    <w:rsid w:val="00AB348C"/>
    <w:rsid w:val="00AB496C"/>
    <w:rsid w:val="00AB5464"/>
    <w:rsid w:val="00AB6CF4"/>
    <w:rsid w:val="00AB7AB9"/>
    <w:rsid w:val="00AB7DAD"/>
    <w:rsid w:val="00AC04C0"/>
    <w:rsid w:val="00AC44C3"/>
    <w:rsid w:val="00AC603E"/>
    <w:rsid w:val="00AC611B"/>
    <w:rsid w:val="00AC72B5"/>
    <w:rsid w:val="00AD2206"/>
    <w:rsid w:val="00AD24F3"/>
    <w:rsid w:val="00AD2E6C"/>
    <w:rsid w:val="00AD3996"/>
    <w:rsid w:val="00AE189E"/>
    <w:rsid w:val="00AE3DBB"/>
    <w:rsid w:val="00AF0545"/>
    <w:rsid w:val="00B000BE"/>
    <w:rsid w:val="00B00BB4"/>
    <w:rsid w:val="00B01117"/>
    <w:rsid w:val="00B01CB5"/>
    <w:rsid w:val="00B022EC"/>
    <w:rsid w:val="00B023D9"/>
    <w:rsid w:val="00B02C9E"/>
    <w:rsid w:val="00B0306F"/>
    <w:rsid w:val="00B04A06"/>
    <w:rsid w:val="00B04DDB"/>
    <w:rsid w:val="00B0792E"/>
    <w:rsid w:val="00B10864"/>
    <w:rsid w:val="00B11994"/>
    <w:rsid w:val="00B11C13"/>
    <w:rsid w:val="00B11F80"/>
    <w:rsid w:val="00B134C1"/>
    <w:rsid w:val="00B14E89"/>
    <w:rsid w:val="00B15DD1"/>
    <w:rsid w:val="00B176FD"/>
    <w:rsid w:val="00B260D7"/>
    <w:rsid w:val="00B30F06"/>
    <w:rsid w:val="00B326CD"/>
    <w:rsid w:val="00B331F4"/>
    <w:rsid w:val="00B33BD4"/>
    <w:rsid w:val="00B36DC0"/>
    <w:rsid w:val="00B42423"/>
    <w:rsid w:val="00B42C12"/>
    <w:rsid w:val="00B45465"/>
    <w:rsid w:val="00B45B86"/>
    <w:rsid w:val="00B508F9"/>
    <w:rsid w:val="00B518EB"/>
    <w:rsid w:val="00B57DCF"/>
    <w:rsid w:val="00B6037C"/>
    <w:rsid w:val="00B60B19"/>
    <w:rsid w:val="00B63046"/>
    <w:rsid w:val="00B64B69"/>
    <w:rsid w:val="00B64D50"/>
    <w:rsid w:val="00B67F11"/>
    <w:rsid w:val="00B71594"/>
    <w:rsid w:val="00B72C2C"/>
    <w:rsid w:val="00B73D4C"/>
    <w:rsid w:val="00B74927"/>
    <w:rsid w:val="00B7592A"/>
    <w:rsid w:val="00B80400"/>
    <w:rsid w:val="00B83B64"/>
    <w:rsid w:val="00B841B1"/>
    <w:rsid w:val="00B848FA"/>
    <w:rsid w:val="00B86797"/>
    <w:rsid w:val="00B86E7E"/>
    <w:rsid w:val="00B9069A"/>
    <w:rsid w:val="00B90E1D"/>
    <w:rsid w:val="00B949A7"/>
    <w:rsid w:val="00B973C9"/>
    <w:rsid w:val="00B97B3F"/>
    <w:rsid w:val="00BA0343"/>
    <w:rsid w:val="00BA1664"/>
    <w:rsid w:val="00BA36B1"/>
    <w:rsid w:val="00BA79D9"/>
    <w:rsid w:val="00BB000E"/>
    <w:rsid w:val="00BB076D"/>
    <w:rsid w:val="00BB4F8E"/>
    <w:rsid w:val="00BB5302"/>
    <w:rsid w:val="00BB5573"/>
    <w:rsid w:val="00BB5649"/>
    <w:rsid w:val="00BB74AC"/>
    <w:rsid w:val="00BC0683"/>
    <w:rsid w:val="00BC2562"/>
    <w:rsid w:val="00BC3468"/>
    <w:rsid w:val="00BC4D7E"/>
    <w:rsid w:val="00BD21E4"/>
    <w:rsid w:val="00BD2CC8"/>
    <w:rsid w:val="00BD5019"/>
    <w:rsid w:val="00BD6543"/>
    <w:rsid w:val="00BE18A5"/>
    <w:rsid w:val="00BE1F5D"/>
    <w:rsid w:val="00BE2144"/>
    <w:rsid w:val="00BE239D"/>
    <w:rsid w:val="00BE266D"/>
    <w:rsid w:val="00BE33C8"/>
    <w:rsid w:val="00BE590A"/>
    <w:rsid w:val="00BE61F0"/>
    <w:rsid w:val="00BE6894"/>
    <w:rsid w:val="00BE7BD0"/>
    <w:rsid w:val="00BF1CE7"/>
    <w:rsid w:val="00BF39D4"/>
    <w:rsid w:val="00BF3F82"/>
    <w:rsid w:val="00BF5B09"/>
    <w:rsid w:val="00BF5EA9"/>
    <w:rsid w:val="00BF7326"/>
    <w:rsid w:val="00BF7690"/>
    <w:rsid w:val="00C01B00"/>
    <w:rsid w:val="00C03960"/>
    <w:rsid w:val="00C1333C"/>
    <w:rsid w:val="00C13383"/>
    <w:rsid w:val="00C138B9"/>
    <w:rsid w:val="00C14871"/>
    <w:rsid w:val="00C2165E"/>
    <w:rsid w:val="00C22C89"/>
    <w:rsid w:val="00C247F2"/>
    <w:rsid w:val="00C2798C"/>
    <w:rsid w:val="00C3200A"/>
    <w:rsid w:val="00C34B4F"/>
    <w:rsid w:val="00C4007D"/>
    <w:rsid w:val="00C409BE"/>
    <w:rsid w:val="00C4142C"/>
    <w:rsid w:val="00C44D41"/>
    <w:rsid w:val="00C45A45"/>
    <w:rsid w:val="00C45D90"/>
    <w:rsid w:val="00C46DC5"/>
    <w:rsid w:val="00C47A9D"/>
    <w:rsid w:val="00C50508"/>
    <w:rsid w:val="00C50AC7"/>
    <w:rsid w:val="00C51094"/>
    <w:rsid w:val="00C536C6"/>
    <w:rsid w:val="00C5662D"/>
    <w:rsid w:val="00C622A4"/>
    <w:rsid w:val="00C62485"/>
    <w:rsid w:val="00C6450B"/>
    <w:rsid w:val="00C648C6"/>
    <w:rsid w:val="00C673AC"/>
    <w:rsid w:val="00C67A63"/>
    <w:rsid w:val="00C73783"/>
    <w:rsid w:val="00C7488A"/>
    <w:rsid w:val="00C749D7"/>
    <w:rsid w:val="00C810FB"/>
    <w:rsid w:val="00C81C15"/>
    <w:rsid w:val="00C81CE4"/>
    <w:rsid w:val="00C83353"/>
    <w:rsid w:val="00C864ED"/>
    <w:rsid w:val="00C90244"/>
    <w:rsid w:val="00C90816"/>
    <w:rsid w:val="00C90FA2"/>
    <w:rsid w:val="00C94B60"/>
    <w:rsid w:val="00C95148"/>
    <w:rsid w:val="00C96F30"/>
    <w:rsid w:val="00C971DE"/>
    <w:rsid w:val="00C97723"/>
    <w:rsid w:val="00CA1D74"/>
    <w:rsid w:val="00CA1FFC"/>
    <w:rsid w:val="00CA24E3"/>
    <w:rsid w:val="00CA6471"/>
    <w:rsid w:val="00CA6B34"/>
    <w:rsid w:val="00CA73BC"/>
    <w:rsid w:val="00CA7F45"/>
    <w:rsid w:val="00CB0678"/>
    <w:rsid w:val="00CB1CB6"/>
    <w:rsid w:val="00CB3552"/>
    <w:rsid w:val="00CB4AFD"/>
    <w:rsid w:val="00CB5665"/>
    <w:rsid w:val="00CB5AC8"/>
    <w:rsid w:val="00CB77C1"/>
    <w:rsid w:val="00CC05FF"/>
    <w:rsid w:val="00CC0E68"/>
    <w:rsid w:val="00CC1B89"/>
    <w:rsid w:val="00CC2514"/>
    <w:rsid w:val="00CC2B56"/>
    <w:rsid w:val="00CC555E"/>
    <w:rsid w:val="00CC5DBD"/>
    <w:rsid w:val="00CC6326"/>
    <w:rsid w:val="00CD0D49"/>
    <w:rsid w:val="00CD148B"/>
    <w:rsid w:val="00CD30C4"/>
    <w:rsid w:val="00CD3139"/>
    <w:rsid w:val="00CD53FE"/>
    <w:rsid w:val="00CE265A"/>
    <w:rsid w:val="00CE347E"/>
    <w:rsid w:val="00CE55BF"/>
    <w:rsid w:val="00CE614C"/>
    <w:rsid w:val="00CF429F"/>
    <w:rsid w:val="00CF6E72"/>
    <w:rsid w:val="00CF773F"/>
    <w:rsid w:val="00CF7C68"/>
    <w:rsid w:val="00D01536"/>
    <w:rsid w:val="00D04B5A"/>
    <w:rsid w:val="00D05881"/>
    <w:rsid w:val="00D05BD4"/>
    <w:rsid w:val="00D05E9E"/>
    <w:rsid w:val="00D0749C"/>
    <w:rsid w:val="00D10363"/>
    <w:rsid w:val="00D10755"/>
    <w:rsid w:val="00D13A18"/>
    <w:rsid w:val="00D14BA0"/>
    <w:rsid w:val="00D152EA"/>
    <w:rsid w:val="00D154AE"/>
    <w:rsid w:val="00D15E8A"/>
    <w:rsid w:val="00D170E4"/>
    <w:rsid w:val="00D1716D"/>
    <w:rsid w:val="00D17BAD"/>
    <w:rsid w:val="00D206F1"/>
    <w:rsid w:val="00D264C3"/>
    <w:rsid w:val="00D3011C"/>
    <w:rsid w:val="00D3206B"/>
    <w:rsid w:val="00D32D01"/>
    <w:rsid w:val="00D3411D"/>
    <w:rsid w:val="00D367EA"/>
    <w:rsid w:val="00D36A2A"/>
    <w:rsid w:val="00D426AD"/>
    <w:rsid w:val="00D440C7"/>
    <w:rsid w:val="00D44594"/>
    <w:rsid w:val="00D44A26"/>
    <w:rsid w:val="00D46CC5"/>
    <w:rsid w:val="00D50DC3"/>
    <w:rsid w:val="00D541E7"/>
    <w:rsid w:val="00D67E65"/>
    <w:rsid w:val="00D71154"/>
    <w:rsid w:val="00D71B98"/>
    <w:rsid w:val="00D752CB"/>
    <w:rsid w:val="00D76336"/>
    <w:rsid w:val="00D77EF0"/>
    <w:rsid w:val="00D849EE"/>
    <w:rsid w:val="00D854D7"/>
    <w:rsid w:val="00D864BC"/>
    <w:rsid w:val="00D8659F"/>
    <w:rsid w:val="00D91773"/>
    <w:rsid w:val="00D91905"/>
    <w:rsid w:val="00D9439C"/>
    <w:rsid w:val="00D9514E"/>
    <w:rsid w:val="00D96BA6"/>
    <w:rsid w:val="00DA1FCD"/>
    <w:rsid w:val="00DA36B2"/>
    <w:rsid w:val="00DA37FA"/>
    <w:rsid w:val="00DA4B35"/>
    <w:rsid w:val="00DA4E74"/>
    <w:rsid w:val="00DA647E"/>
    <w:rsid w:val="00DB0CFD"/>
    <w:rsid w:val="00DB2324"/>
    <w:rsid w:val="00DB7169"/>
    <w:rsid w:val="00DB73CB"/>
    <w:rsid w:val="00DC02C5"/>
    <w:rsid w:val="00DC0518"/>
    <w:rsid w:val="00DC1EF2"/>
    <w:rsid w:val="00DC1F96"/>
    <w:rsid w:val="00DC2044"/>
    <w:rsid w:val="00DC57DB"/>
    <w:rsid w:val="00DC66AE"/>
    <w:rsid w:val="00DD003E"/>
    <w:rsid w:val="00DD053B"/>
    <w:rsid w:val="00DD2445"/>
    <w:rsid w:val="00DD2ADB"/>
    <w:rsid w:val="00DD3509"/>
    <w:rsid w:val="00DE061D"/>
    <w:rsid w:val="00DE222B"/>
    <w:rsid w:val="00DE4BDB"/>
    <w:rsid w:val="00DE4FC5"/>
    <w:rsid w:val="00DE75FE"/>
    <w:rsid w:val="00DE770B"/>
    <w:rsid w:val="00DF2B65"/>
    <w:rsid w:val="00DF3111"/>
    <w:rsid w:val="00DF4330"/>
    <w:rsid w:val="00DF4F75"/>
    <w:rsid w:val="00DF683E"/>
    <w:rsid w:val="00DF7006"/>
    <w:rsid w:val="00E03B42"/>
    <w:rsid w:val="00E03DB4"/>
    <w:rsid w:val="00E04596"/>
    <w:rsid w:val="00E04B3E"/>
    <w:rsid w:val="00E11C69"/>
    <w:rsid w:val="00E141D5"/>
    <w:rsid w:val="00E15AD4"/>
    <w:rsid w:val="00E16443"/>
    <w:rsid w:val="00E201D3"/>
    <w:rsid w:val="00E202FA"/>
    <w:rsid w:val="00E218CA"/>
    <w:rsid w:val="00E23370"/>
    <w:rsid w:val="00E2458E"/>
    <w:rsid w:val="00E253D5"/>
    <w:rsid w:val="00E25645"/>
    <w:rsid w:val="00E3317D"/>
    <w:rsid w:val="00E34E96"/>
    <w:rsid w:val="00E361D2"/>
    <w:rsid w:val="00E36D5E"/>
    <w:rsid w:val="00E4054A"/>
    <w:rsid w:val="00E4096D"/>
    <w:rsid w:val="00E419B5"/>
    <w:rsid w:val="00E41FF2"/>
    <w:rsid w:val="00E42570"/>
    <w:rsid w:val="00E4482D"/>
    <w:rsid w:val="00E4570B"/>
    <w:rsid w:val="00E463A9"/>
    <w:rsid w:val="00E50C9B"/>
    <w:rsid w:val="00E55240"/>
    <w:rsid w:val="00E56206"/>
    <w:rsid w:val="00E57389"/>
    <w:rsid w:val="00E57A14"/>
    <w:rsid w:val="00E60307"/>
    <w:rsid w:val="00E62115"/>
    <w:rsid w:val="00E6337E"/>
    <w:rsid w:val="00E64671"/>
    <w:rsid w:val="00E655FB"/>
    <w:rsid w:val="00E6629F"/>
    <w:rsid w:val="00E66676"/>
    <w:rsid w:val="00E67AF9"/>
    <w:rsid w:val="00E71EDC"/>
    <w:rsid w:val="00E736E1"/>
    <w:rsid w:val="00E742E4"/>
    <w:rsid w:val="00E74508"/>
    <w:rsid w:val="00E74717"/>
    <w:rsid w:val="00E74D69"/>
    <w:rsid w:val="00E75C15"/>
    <w:rsid w:val="00E77099"/>
    <w:rsid w:val="00E77931"/>
    <w:rsid w:val="00E77EEF"/>
    <w:rsid w:val="00E80366"/>
    <w:rsid w:val="00E81DAA"/>
    <w:rsid w:val="00E82AF6"/>
    <w:rsid w:val="00E83239"/>
    <w:rsid w:val="00E84959"/>
    <w:rsid w:val="00E85F06"/>
    <w:rsid w:val="00E877DB"/>
    <w:rsid w:val="00E96D49"/>
    <w:rsid w:val="00E96E36"/>
    <w:rsid w:val="00E97688"/>
    <w:rsid w:val="00E97A54"/>
    <w:rsid w:val="00E97C26"/>
    <w:rsid w:val="00EA2F43"/>
    <w:rsid w:val="00EA3723"/>
    <w:rsid w:val="00EA5841"/>
    <w:rsid w:val="00EA7592"/>
    <w:rsid w:val="00EA7ADD"/>
    <w:rsid w:val="00EB0B27"/>
    <w:rsid w:val="00EB0F2C"/>
    <w:rsid w:val="00EB175C"/>
    <w:rsid w:val="00EB1F74"/>
    <w:rsid w:val="00EB459E"/>
    <w:rsid w:val="00EB7A57"/>
    <w:rsid w:val="00EB7B14"/>
    <w:rsid w:val="00EC1625"/>
    <w:rsid w:val="00EC1999"/>
    <w:rsid w:val="00EC22FC"/>
    <w:rsid w:val="00EC3A31"/>
    <w:rsid w:val="00EC3FC3"/>
    <w:rsid w:val="00EC4A25"/>
    <w:rsid w:val="00EC534E"/>
    <w:rsid w:val="00EC5641"/>
    <w:rsid w:val="00ED4ED4"/>
    <w:rsid w:val="00EE11F8"/>
    <w:rsid w:val="00EE25F5"/>
    <w:rsid w:val="00EE3C1D"/>
    <w:rsid w:val="00EE4ABD"/>
    <w:rsid w:val="00EE5540"/>
    <w:rsid w:val="00EF14AC"/>
    <w:rsid w:val="00EF2082"/>
    <w:rsid w:val="00EF57F5"/>
    <w:rsid w:val="00EF6742"/>
    <w:rsid w:val="00EF6B9D"/>
    <w:rsid w:val="00F00728"/>
    <w:rsid w:val="00F03A1B"/>
    <w:rsid w:val="00F04524"/>
    <w:rsid w:val="00F0490D"/>
    <w:rsid w:val="00F07599"/>
    <w:rsid w:val="00F1029B"/>
    <w:rsid w:val="00F12333"/>
    <w:rsid w:val="00F133AF"/>
    <w:rsid w:val="00F14FDC"/>
    <w:rsid w:val="00F220AC"/>
    <w:rsid w:val="00F2315C"/>
    <w:rsid w:val="00F318F6"/>
    <w:rsid w:val="00F326A0"/>
    <w:rsid w:val="00F34043"/>
    <w:rsid w:val="00F3422B"/>
    <w:rsid w:val="00F43593"/>
    <w:rsid w:val="00F44272"/>
    <w:rsid w:val="00F453A2"/>
    <w:rsid w:val="00F553C3"/>
    <w:rsid w:val="00F567E2"/>
    <w:rsid w:val="00F6063A"/>
    <w:rsid w:val="00F60738"/>
    <w:rsid w:val="00F61242"/>
    <w:rsid w:val="00F6274E"/>
    <w:rsid w:val="00F70118"/>
    <w:rsid w:val="00F724DC"/>
    <w:rsid w:val="00F756FE"/>
    <w:rsid w:val="00F75802"/>
    <w:rsid w:val="00F770B2"/>
    <w:rsid w:val="00F80A85"/>
    <w:rsid w:val="00F81C42"/>
    <w:rsid w:val="00F83EEC"/>
    <w:rsid w:val="00F84488"/>
    <w:rsid w:val="00F85145"/>
    <w:rsid w:val="00F85583"/>
    <w:rsid w:val="00F878AA"/>
    <w:rsid w:val="00F9196F"/>
    <w:rsid w:val="00F92064"/>
    <w:rsid w:val="00F9218C"/>
    <w:rsid w:val="00F93A13"/>
    <w:rsid w:val="00F957AF"/>
    <w:rsid w:val="00FA03B3"/>
    <w:rsid w:val="00FA32F9"/>
    <w:rsid w:val="00FA48BE"/>
    <w:rsid w:val="00FA5E83"/>
    <w:rsid w:val="00FA73CD"/>
    <w:rsid w:val="00FB0194"/>
    <w:rsid w:val="00FB0524"/>
    <w:rsid w:val="00FB0C59"/>
    <w:rsid w:val="00FC0CD5"/>
    <w:rsid w:val="00FC4623"/>
    <w:rsid w:val="00FC50A5"/>
    <w:rsid w:val="00FC5AE3"/>
    <w:rsid w:val="00FC5B72"/>
    <w:rsid w:val="00FC6324"/>
    <w:rsid w:val="00FC6A08"/>
    <w:rsid w:val="00FC7F08"/>
    <w:rsid w:val="00FC7F31"/>
    <w:rsid w:val="00FD327B"/>
    <w:rsid w:val="00FD55CE"/>
    <w:rsid w:val="00FD70FD"/>
    <w:rsid w:val="00FD7ED2"/>
    <w:rsid w:val="00FE1900"/>
    <w:rsid w:val="00FE2657"/>
    <w:rsid w:val="00FE3270"/>
    <w:rsid w:val="00FE44E4"/>
    <w:rsid w:val="00FE5257"/>
    <w:rsid w:val="00FE74B2"/>
    <w:rsid w:val="00FE7DA9"/>
    <w:rsid w:val="00FF09AD"/>
    <w:rsid w:val="00FF2616"/>
    <w:rsid w:val="00FF374D"/>
    <w:rsid w:val="00FF3E29"/>
    <w:rsid w:val="00FF4446"/>
    <w:rsid w:val="00FF639C"/>
    <w:rsid w:val="00FF6E3F"/>
    <w:rsid w:val="00FF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F2B3AD9"/>
  <w15:docId w15:val="{6B72755E-55DD-4E7A-910E-EEA152A7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>
      <w:pPr>
        <w:spacing w:after="240"/>
      </w:pPr>
    </w:pPrDefault>
  </w:docDefaults>
  <w:latentStyles w:defLockedState="1" w:defUIPriority="99" w:defSemiHidden="0" w:defUnhideWhenUsed="0" w:defQFormat="0" w:count="371">
    <w:lsdException w:name="Normal" w:locked="0" w:uiPriority="1" w:qFormat="1"/>
    <w:lsdException w:name="heading 1" w:locked="0"/>
    <w:lsdException w:name="heading 2" w:locked="0" w:semiHidden="1" w:unhideWhenUsed="1"/>
    <w:lsdException w:name="heading 3" w:locked="0" w:semiHidden="1" w:unhideWhenUsed="1"/>
    <w:lsdException w:name="heading 4" w:locked="0" w:semiHidden="1" w:unhideWhenUsed="1"/>
    <w:lsdException w:name="heading 5" w:locked="0" w:semiHidden="1" w:unhideWhenUsed="1"/>
    <w:lsdException w:name="heading 6" w:locked="0" w:semiHidden="1" w:unhideWhenUsed="1"/>
    <w:lsdException w:name="heading 7" w:locked="0" w:semiHidden="1" w:unhideWhenUsed="1"/>
    <w:lsdException w:name="heading 8" w:locked="0" w:semiHidden="1" w:unhideWhenUsed="1"/>
    <w:lsdException w:name="heading 9" w:semiHidden="1" w:unhideWhenUsed="1"/>
    <w:lsdException w:name="index 1" w:locked="0" w:semiHidden="1" w:uiPriority="1" w:unhideWhenUsed="1"/>
    <w:lsdException w:name="index 2" w:locked="0" w:semiHidden="1" w:uiPriority="1" w:unhideWhenUsed="1"/>
    <w:lsdException w:name="index 3" w:locked="0" w:semiHidden="1" w:uiPriority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locked="0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locked="0" w:semiHidden="1" w:unhideWhenUsed="1" w:qFormat="1"/>
    <w:lsdException w:name="toc 9" w:semiHidden="1" w:uiPriority="39" w:unhideWhenUsed="1"/>
    <w:lsdException w:name="Normal Indent" w:semiHidden="1" w:unhideWhenUsed="1"/>
    <w:lsdException w:name="footnote text" w:locked="0" w:semiHidden="1" w:uiPriority="1" w:unhideWhenUsed="1" w:qFormat="1"/>
    <w:lsdException w:name="annotation text" w:locked="0" w:semiHidden="1" w:unhideWhenUsed="1"/>
    <w:lsdException w:name="header" w:locked="0" w:semiHidden="1" w:uiPriority="1" w:unhideWhenUsed="1" w:qFormat="1"/>
    <w:lsdException w:name="footer" w:locked="0" w:semiHidden="1" w:uiPriority="1" w:unhideWhenUsed="1" w:qFormat="1"/>
    <w:lsdException w:name="index heading" w:semiHidden="1" w:unhideWhenUsed="1"/>
    <w:lsdException w:name="caption" w:locked="0" w:semiHidden="1" w:uiPriority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iPriority="0" w:unhideWhenUsed="1" w:qFormat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 w:qFormat="1"/>
    <w:lsdException w:name="endnote reference" w:locked="0" w:semiHidden="1" w:uiPriority="0" w:unhideWhenUsed="1"/>
    <w:lsdException w:name="endnote text" w:locked="0" w:semiHidden="1" w:uiPriority="0" w:unhideWhenUsed="1"/>
    <w:lsdException w:name="table of authorities" w:locked="0" w:semiHidden="1" w:unhideWhenUsed="1"/>
    <w:lsdException w:name="macro" w:locked="0" w:semiHidden="1" w:unhideWhenUsed="1"/>
    <w:lsdException w:name="toa heading" w:locked="0" w:semiHidden="1" w:unhideWhenUsed="1"/>
    <w:lsdException w:name="List" w:locked="0" w:semiHidden="1" w:uiPriority="1" w:unhideWhenUsed="1"/>
    <w:lsdException w:name="List Bullet" w:locked="0" w:semiHidden="1" w:uiPriority="1" w:unhideWhenUsed="1"/>
    <w:lsdException w:name="List Number" w:locked="0" w:semiHidden="1" w:uiPriority="1" w:unhideWhenUsed="1"/>
    <w:lsdException w:name="List 2" w:locked="0" w:semiHidden="1" w:uiPriority="1" w:unhideWhenUsed="1"/>
    <w:lsdException w:name="List 3" w:locked="0" w:semiHidden="1" w:uiPriority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iPriority="1" w:unhideWhenUsed="1"/>
    <w:lsdException w:name="List Bullet 3" w:locked="0" w:semiHidden="1" w:uiPriority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iPriority="1" w:unhideWhenUsed="1"/>
    <w:lsdException w:name="List Number 3" w:locked="0" w:semiHidden="1" w:uiPriority="1" w:unhideWhenUsed="1"/>
    <w:lsdException w:name="List Number 4" w:semiHidden="1" w:unhideWhenUsed="1"/>
    <w:lsdException w:name="List Number 5" w:semiHidden="1" w:unhideWhenUsed="1"/>
    <w:lsdException w:name="Title" w:locked="0" w:uiPriority="1" w:qFormat="1"/>
    <w:lsdException w:name="Closing" w:locked="0" w:semiHidden="1" w:unhideWhenUsed="1"/>
    <w:lsdException w:name="Signature" w:locked="0" w:semiHidden="1" w:uiPriority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locked="0" w:semiHidden="1" w:uiPriority="2" w:unhideWhenUsed="1"/>
    <w:lsdException w:name="List Continue 2" w:locked="0" w:semiHidden="1" w:uiPriority="1" w:unhideWhenUsed="1"/>
    <w:lsdException w:name="List Continue 3" w:locked="0" w:semiHidden="1" w:uiPriority="1" w:unhideWhenUsed="1"/>
    <w:lsdException w:name="List Continue 4" w:semiHidden="1" w:uiPriority="1" w:unhideWhenUsed="1"/>
    <w:lsdException w:name="List Continue 5" w:semiHidden="1" w:unhideWhenUsed="1"/>
    <w:lsdException w:name="Message Header" w:semiHidden="1" w:unhideWhenUsed="1"/>
    <w:lsdException w:name="Subtitle" w:locked="0" w:semiHidden="1" w:uiPriority="1" w:unhideWhenUsed="1" w:qFormat="1"/>
    <w:lsdException w:name="Salutation" w:locked="0" w:semiHidden="1" w:uiPriority="1" w:unhideWhenUsed="1"/>
    <w:lsdException w:name="Date" w:locked="0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locked="0" w:uiPriority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locked="0" w:semiHidden="1" w:uiPriority="0" w:unhideWhenUsed="1"/>
    <w:lsdException w:name="Strong" w:semiHidden="1" w:uiPriority="0" w:unhideWhenUsed="1" w:qFormat="1"/>
    <w:lsdException w:name="Emphasis" w:semiHidden="1" w:uiPriority="1" w:unhideWhenUsed="1" w:qFormat="1"/>
    <w:lsdException w:name="Document Map" w:locked="0" w:semiHidden="1" w:uiPriority="0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locked="0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locked="0" w:semiHidden="1" w:unhideWhenUsed="1"/>
    <w:lsdException w:name="Outline List 2" w:locked="0" w:semiHidden="1" w:unhideWhenUsed="1"/>
    <w:lsdException w:name="Outline List 3" w:semiHidden="1" w:unhideWhenUsed="1"/>
    <w:lsdException w:name="Table Simple 1" w:locked="0" w:semiHidden="1" w:unhideWhenUsed="1"/>
    <w:lsdException w:name="Table Simple 2" w:locked="0" w:semiHidden="1" w:unhideWhenUsed="1"/>
    <w:lsdException w:name="Table Simple 3" w:locked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locked="0" w:semiHidden="1" w:unhideWhenUsed="1"/>
    <w:lsdException w:name="Table Grid 2" w:locked="0" w:semiHidden="1" w:unhideWhenUsed="1"/>
    <w:lsdException w:name="Table Grid 3" w:locked="0" w:semiHidden="1" w:unhideWhenUsed="1"/>
    <w:lsdException w:name="Table Grid 4" w:locked="0" w:semiHidden="1" w:unhideWhenUsed="1"/>
    <w:lsdException w:name="Table Grid 5" w:locked="0" w:semiHidden="1" w:unhideWhenUsed="1"/>
    <w:lsdException w:name="Table Grid 6" w:locked="0" w:semiHidden="1" w:unhideWhenUsed="1"/>
    <w:lsdException w:name="Table Grid 7" w:locked="0" w:semiHidden="1" w:unhideWhenUsed="1"/>
    <w:lsdException w:name="Table Grid 8" w:locked="0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locked="0" w:semiHidden="1" w:unhideWhenUsed="1"/>
    <w:lsdException w:name="Table Subtle 1" w:locked="0" w:semiHidden="1" w:unhideWhenUsed="1"/>
    <w:lsdException w:name="Table Subtle 2" w:locked="0" w:semiHidden="1" w:unhideWhenUsed="1"/>
    <w:lsdException w:name="Table Web 1" w:locked="0" w:semiHidden="1" w:unhideWhenUsed="1"/>
    <w:lsdException w:name="Table Web 2" w:locked="0" w:semiHidden="1" w:unhideWhenUsed="1"/>
    <w:lsdException w:name="Table Web 3" w:locked="0" w:semiHidden="1" w:unhideWhenUsed="1"/>
    <w:lsdException w:name="Balloon Text" w:locked="0" w:semiHidden="1" w:unhideWhenUsed="1"/>
    <w:lsdException w:name="Table Grid" w:uiPriority="59"/>
    <w:lsdException w:name="Table Theme" w:locked="0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1" w:qFormat="1"/>
    <w:lsdException w:name="Quote" w:locked="0" w:uiPriority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0" w:unhideWhenUsed="1" w:qFormat="1"/>
    <w:lsdException w:name="Intense Emphasis" w:semiHidden="1" w:unhideWhenUsed="1" w:qFormat="1"/>
    <w:lsdException w:name="Subtle Reference" w:semiHidden="1" w:uiPriority="0" w:unhideWhenUsed="1" w:qFormat="1"/>
    <w:lsdException w:name="Intense Reference" w:semiHidden="1" w:unhideWhenUsed="1" w:qFormat="1"/>
    <w:lsdException w:name="Book Title" w:locked="0" w:semiHidden="1" w:uiPriority="0" w:unhideWhenUsed="1" w:qFormat="1"/>
    <w:lsdException w:name="Bibliography" w:locked="0" w:semiHidden="1" w:uiPriority="1" w:unhideWhenUsed="1"/>
    <w:lsdException w:name="TOC Heading" w:locked="0" w:semiHidden="1" w:uiPriority="39" w:unhideWhenUsed="1" w:qFormat="1"/>
    <w:lsdException w:name="Plain Table 1" w:locked="0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B3728"/>
    <w:pPr>
      <w:spacing w:after="0"/>
      <w:textboxTightWrap w:val="firstAndLastLine"/>
    </w:pPr>
    <w:rPr>
      <w:rFonts w:asciiTheme="minorHAnsi" w:eastAsia="Times New Roman" w:hAnsiTheme="minorHAnsi" w:cs="Times New Roman"/>
      <w:szCs w:val="20"/>
    </w:rPr>
  </w:style>
  <w:style w:type="paragraph" w:styleId="Heading1">
    <w:name w:val="heading 1"/>
    <w:basedOn w:val="Normal"/>
    <w:next w:val="Paragraph"/>
    <w:link w:val="Heading1Char"/>
    <w:uiPriority w:val="99"/>
    <w:semiHidden/>
    <w:locked/>
    <w:rsid w:val="001F57AC"/>
    <w:pPr>
      <w:keepNext/>
      <w:pBdr>
        <w:bottom w:val="single" w:sz="2" w:space="1" w:color="auto"/>
      </w:pBdr>
      <w:tabs>
        <w:tab w:val="left" w:pos="432"/>
      </w:tabs>
      <w:spacing w:before="240"/>
      <w:outlineLvl w:val="0"/>
    </w:pPr>
    <w:rPr>
      <w:rFonts w:ascii="Arial Black" w:hAnsi="Arial Black"/>
      <w:caps/>
      <w:sz w:val="22"/>
    </w:rPr>
  </w:style>
  <w:style w:type="paragraph" w:styleId="Heading2">
    <w:name w:val="heading 2"/>
    <w:basedOn w:val="Normal"/>
    <w:next w:val="Paragraph"/>
    <w:link w:val="Heading2Char"/>
    <w:uiPriority w:val="99"/>
    <w:semiHidden/>
    <w:locked/>
    <w:rsid w:val="001F57AC"/>
    <w:pPr>
      <w:keepNext/>
      <w:framePr w:wrap="around" w:vAnchor="text" w:hAnchor="text" w:y="1"/>
      <w:pBdr>
        <w:bottom w:val="single" w:sz="2" w:space="1" w:color="auto"/>
      </w:pBdr>
      <w:tabs>
        <w:tab w:val="left" w:pos="432"/>
      </w:tabs>
      <w:spacing w:before="240"/>
      <w:outlineLvl w:val="1"/>
    </w:pPr>
    <w:rPr>
      <w:rFonts w:ascii="Arial Black" w:hAnsi="Arial Black"/>
      <w:caps/>
      <w:sz w:val="22"/>
    </w:rPr>
  </w:style>
  <w:style w:type="paragraph" w:styleId="Heading3">
    <w:name w:val="heading 3"/>
    <w:basedOn w:val="Normal"/>
    <w:next w:val="Paragraph"/>
    <w:link w:val="Heading3Char"/>
    <w:uiPriority w:val="99"/>
    <w:semiHidden/>
    <w:locked/>
    <w:rsid w:val="001F57AC"/>
    <w:pPr>
      <w:keepNext/>
      <w:tabs>
        <w:tab w:val="left" w:pos="432"/>
      </w:tabs>
      <w:spacing w:after="120"/>
      <w:ind w:left="432" w:hanging="432"/>
      <w:outlineLvl w:val="2"/>
    </w:pPr>
    <w:rPr>
      <w:rFonts w:ascii="Arial Black" w:hAnsi="Arial Black"/>
      <w:sz w:val="22"/>
    </w:rPr>
  </w:style>
  <w:style w:type="paragraph" w:styleId="Heading4">
    <w:name w:val="heading 4"/>
    <w:basedOn w:val="Normal"/>
    <w:next w:val="Paragraph"/>
    <w:link w:val="Heading4Char"/>
    <w:uiPriority w:val="99"/>
    <w:semiHidden/>
    <w:locked/>
    <w:rsid w:val="001F57AC"/>
    <w:pPr>
      <w:keepNext/>
      <w:tabs>
        <w:tab w:val="left" w:pos="432"/>
      </w:tabs>
      <w:spacing w:after="120"/>
      <w:ind w:left="432" w:hanging="432"/>
      <w:outlineLvl w:val="3"/>
    </w:pPr>
    <w:rPr>
      <w:b/>
    </w:rPr>
  </w:style>
  <w:style w:type="paragraph" w:styleId="Heading5">
    <w:name w:val="heading 5"/>
    <w:basedOn w:val="Normal"/>
    <w:next w:val="Paragraph"/>
    <w:link w:val="Heading5Char"/>
    <w:uiPriority w:val="99"/>
    <w:semiHidden/>
    <w:locked/>
    <w:rsid w:val="001F57AC"/>
    <w:pPr>
      <w:keepNext/>
      <w:framePr w:wrap="around" w:vAnchor="text" w:hAnchor="text" w:y="1"/>
      <w:numPr>
        <w:ilvl w:val="4"/>
        <w:numId w:val="9"/>
      </w:numPr>
      <w:tabs>
        <w:tab w:val="left" w:pos="432"/>
      </w:tabs>
      <w:spacing w:after="12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9"/>
    <w:semiHidden/>
    <w:locked/>
    <w:rsid w:val="001F57AC"/>
    <w:pPr>
      <w:keepNext/>
      <w:numPr>
        <w:ilvl w:val="5"/>
        <w:numId w:val="9"/>
      </w:numPr>
      <w:spacing w:after="120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semiHidden/>
    <w:locked/>
    <w:rsid w:val="001F57AC"/>
    <w:pPr>
      <w:keepNext/>
      <w:numPr>
        <w:ilvl w:val="6"/>
        <w:numId w:val="9"/>
      </w:numPr>
      <w:spacing w:after="12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semiHidden/>
    <w:locked/>
    <w:rsid w:val="001F57AC"/>
    <w:pPr>
      <w:keepNext/>
      <w:numPr>
        <w:ilvl w:val="7"/>
        <w:numId w:val="9"/>
      </w:numPr>
      <w:spacing w:after="120"/>
      <w:outlineLvl w:val="7"/>
    </w:pPr>
  </w:style>
  <w:style w:type="paragraph" w:styleId="Heading9">
    <w:name w:val="heading 9"/>
    <w:aliases w:val="Heading 9 (business proposal only)"/>
    <w:basedOn w:val="Normal"/>
    <w:next w:val="Normal"/>
    <w:link w:val="Heading9Char"/>
    <w:uiPriority w:val="99"/>
    <w:semiHidden/>
    <w:locked/>
    <w:rsid w:val="001F57AC"/>
    <w:pPr>
      <w:keepNext/>
      <w:numPr>
        <w:ilvl w:val="8"/>
        <w:numId w:val="9"/>
      </w:numPr>
      <w:spacing w:after="1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7AC"/>
    <w:rPr>
      <w:rFonts w:ascii="Tahoma" w:hAnsi="Tahoma" w:cs="Tahoma"/>
      <w:sz w:val="16"/>
      <w:szCs w:val="16"/>
    </w:rPr>
  </w:style>
  <w:style w:type="paragraph" w:customStyle="1" w:styleId="Acknowledgment">
    <w:name w:val="Acknowledgment"/>
    <w:basedOn w:val="ESH1"/>
    <w:next w:val="Normal"/>
    <w:uiPriority w:val="1"/>
    <w:qFormat/>
    <w:rsid w:val="001F57AC"/>
    <w:pPr>
      <w:spacing w:before="600"/>
    </w:pPr>
    <w:rPr>
      <w:caps w:val="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7AC"/>
    <w:rPr>
      <w:rFonts w:ascii="Tahoma" w:eastAsia="Times New Roman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1"/>
    <w:rsid w:val="001F57AC"/>
    <w:pPr>
      <w:jc w:val="right"/>
    </w:pPr>
    <w:rPr>
      <w:rFonts w:asciiTheme="majorHAnsi" w:hAnsiTheme="majorHAnsi"/>
      <w:b/>
    </w:rPr>
  </w:style>
  <w:style w:type="character" w:customStyle="1" w:styleId="DateChar">
    <w:name w:val="Date Char"/>
    <w:basedOn w:val="DefaultParagraphFont"/>
    <w:link w:val="Date"/>
    <w:uiPriority w:val="1"/>
    <w:rsid w:val="001F57AC"/>
    <w:rPr>
      <w:rFonts w:asciiTheme="majorHAnsi" w:eastAsia="Times New Roman" w:hAnsiTheme="majorHAnsi" w:cs="Times New Roman"/>
      <w:b/>
      <w:szCs w:val="20"/>
    </w:rPr>
  </w:style>
  <w:style w:type="paragraph" w:styleId="EndnoteText">
    <w:name w:val="endnote text"/>
    <w:basedOn w:val="Normal"/>
    <w:link w:val="EndnoteTextChar"/>
    <w:unhideWhenUsed/>
    <w:rsid w:val="001F57AC"/>
    <w:pPr>
      <w:spacing w:after="80"/>
    </w:pPr>
    <w:rPr>
      <w:sz w:val="20"/>
    </w:rPr>
  </w:style>
  <w:style w:type="paragraph" w:customStyle="1" w:styleId="Center">
    <w:name w:val="Center"/>
    <w:basedOn w:val="Normal"/>
    <w:semiHidden/>
    <w:unhideWhenUsed/>
    <w:rsid w:val="001F57AC"/>
    <w:pPr>
      <w:jc w:val="center"/>
    </w:pPr>
  </w:style>
  <w:style w:type="paragraph" w:styleId="ListBullet">
    <w:name w:val="List Bullet"/>
    <w:basedOn w:val="ListParagraph"/>
    <w:uiPriority w:val="1"/>
    <w:unhideWhenUsed/>
    <w:rsid w:val="001F57AC"/>
    <w:pPr>
      <w:numPr>
        <w:numId w:val="5"/>
      </w:numPr>
      <w:spacing w:after="120"/>
    </w:pPr>
  </w:style>
  <w:style w:type="character" w:customStyle="1" w:styleId="EndnoteTextChar">
    <w:name w:val="Endnote Text Char"/>
    <w:basedOn w:val="DefaultParagraphFont"/>
    <w:link w:val="EndnoteText"/>
    <w:rsid w:val="001F57AC"/>
    <w:rPr>
      <w:rFonts w:asciiTheme="minorHAnsi" w:eastAsia="Times New Roman" w:hAnsiTheme="minorHAnsi" w:cs="Times New Roman"/>
      <w:sz w:val="20"/>
      <w:szCs w:val="20"/>
    </w:rPr>
  </w:style>
  <w:style w:type="paragraph" w:styleId="ListNumber">
    <w:name w:val="List Number"/>
    <w:basedOn w:val="ListParagraph"/>
    <w:uiPriority w:val="1"/>
    <w:unhideWhenUsed/>
    <w:rsid w:val="001F57AC"/>
    <w:pPr>
      <w:numPr>
        <w:numId w:val="6"/>
      </w:numPr>
      <w:spacing w:after="120"/>
    </w:pPr>
  </w:style>
  <w:style w:type="paragraph" w:styleId="Footer">
    <w:name w:val="footer"/>
    <w:basedOn w:val="Normal"/>
    <w:link w:val="FooterChar"/>
    <w:uiPriority w:val="1"/>
    <w:qFormat/>
    <w:rsid w:val="001F57AC"/>
    <w:pPr>
      <w:tabs>
        <w:tab w:val="center" w:pos="4320"/>
        <w:tab w:val="right" w:pos="9360"/>
      </w:tabs>
    </w:pPr>
    <w:rPr>
      <w:rFonts w:ascii="Arial" w:hAnsi="Arial"/>
      <w:color w:val="042B48" w:themeColor="accent1"/>
      <w:sz w:val="20"/>
    </w:rPr>
  </w:style>
  <w:style w:type="character" w:customStyle="1" w:styleId="FooterChar">
    <w:name w:val="Footer Char"/>
    <w:basedOn w:val="DefaultParagraphFont"/>
    <w:link w:val="Footer"/>
    <w:uiPriority w:val="1"/>
    <w:rsid w:val="001F57AC"/>
    <w:rPr>
      <w:rFonts w:ascii="Arial" w:eastAsia="Times New Roman" w:hAnsi="Arial" w:cs="Times New Roman"/>
      <w:color w:val="042B48" w:themeColor="accent1"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locked/>
    <w:rsid w:val="001F57AC"/>
    <w:rPr>
      <w:rFonts w:asciiTheme="majorHAnsi" w:hAnsiTheme="majorHAnsi"/>
    </w:rPr>
  </w:style>
  <w:style w:type="character" w:customStyle="1" w:styleId="DocumentMapChar">
    <w:name w:val="Document Map Char"/>
    <w:basedOn w:val="DefaultParagraphFont"/>
    <w:link w:val="DocumentMap"/>
    <w:semiHidden/>
    <w:rsid w:val="001F57AC"/>
    <w:rPr>
      <w:rFonts w:asciiTheme="majorHAnsi" w:eastAsia="Times New Roman" w:hAnsiTheme="majorHAnsi" w:cs="Times New Roman"/>
      <w:szCs w:val="20"/>
    </w:rPr>
  </w:style>
  <w:style w:type="character" w:styleId="FootnoteReference">
    <w:name w:val="footnote reference"/>
    <w:basedOn w:val="DefaultParagraphFont"/>
    <w:qFormat/>
    <w:rsid w:val="001F57AC"/>
    <w:rPr>
      <w:rFonts w:asciiTheme="minorHAnsi" w:hAnsiTheme="minorHAnsi"/>
      <w:color w:val="auto"/>
      <w:spacing w:val="0"/>
      <w:position w:val="0"/>
      <w:sz w:val="24"/>
      <w:u w:color="000080"/>
      <w:effect w:val="none"/>
      <w:vertAlign w:val="superscript"/>
    </w:rPr>
  </w:style>
  <w:style w:type="paragraph" w:styleId="FootnoteText">
    <w:name w:val="footnote text"/>
    <w:basedOn w:val="Normal"/>
    <w:link w:val="FootnoteTextChar"/>
    <w:uiPriority w:val="1"/>
    <w:qFormat/>
    <w:rsid w:val="001F57AC"/>
    <w:pPr>
      <w:tabs>
        <w:tab w:val="left" w:pos="173"/>
      </w:tabs>
      <w:ind w:left="173" w:hanging="173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1"/>
    <w:rsid w:val="001F57AC"/>
    <w:rPr>
      <w:rFonts w:asciiTheme="minorHAnsi" w:eastAsia="Times New Roman" w:hAnsiTheme="minorHAnsi" w:cs="Times New Roman"/>
      <w:sz w:val="20"/>
      <w:szCs w:val="20"/>
    </w:rPr>
  </w:style>
  <w:style w:type="paragraph" w:styleId="Header">
    <w:name w:val="header"/>
    <w:basedOn w:val="Normal"/>
    <w:link w:val="HeaderChar"/>
    <w:uiPriority w:val="1"/>
    <w:qFormat/>
    <w:rsid w:val="001F57AC"/>
    <w:pPr>
      <w:tabs>
        <w:tab w:val="right" w:pos="10080"/>
      </w:tabs>
    </w:pPr>
    <w:rPr>
      <w:rFonts w:ascii="Arial" w:hAnsi="Arial"/>
      <w:color w:val="042B48" w:themeColor="accent1"/>
      <w:sz w:val="20"/>
    </w:rPr>
  </w:style>
  <w:style w:type="character" w:customStyle="1" w:styleId="HeaderChar">
    <w:name w:val="Header Char"/>
    <w:basedOn w:val="DefaultParagraphFont"/>
    <w:link w:val="Header"/>
    <w:uiPriority w:val="1"/>
    <w:rsid w:val="001F57AC"/>
    <w:rPr>
      <w:rFonts w:ascii="Arial" w:eastAsia="Times New Roman" w:hAnsi="Arial" w:cs="Times New Roman"/>
      <w:color w:val="042B48" w:themeColor="accent1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1F57AC"/>
    <w:rPr>
      <w:rFonts w:ascii="Arial Black" w:eastAsia="Times New Roman" w:hAnsi="Arial Black" w:cs="Times New Roman"/>
      <w:caps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1F57AC"/>
    <w:rPr>
      <w:rFonts w:ascii="Arial Black" w:eastAsia="Times New Roman" w:hAnsi="Arial Black" w:cs="Times New Roman"/>
      <w:caps/>
      <w:sz w:val="22"/>
      <w:szCs w:val="20"/>
    </w:rPr>
  </w:style>
  <w:style w:type="paragraph" w:styleId="Index1">
    <w:name w:val="index 1"/>
    <w:basedOn w:val="Normal"/>
    <w:next w:val="Normal"/>
    <w:autoRedefine/>
    <w:uiPriority w:val="1"/>
    <w:semiHidden/>
    <w:unhideWhenUsed/>
    <w:rsid w:val="001F57AC"/>
    <w:pPr>
      <w:ind w:left="240" w:hanging="240"/>
    </w:pPr>
  </w:style>
  <w:style w:type="character" w:customStyle="1" w:styleId="Heading3Char">
    <w:name w:val="Heading 3 Char"/>
    <w:basedOn w:val="DefaultParagraphFont"/>
    <w:link w:val="Heading3"/>
    <w:uiPriority w:val="99"/>
    <w:semiHidden/>
    <w:rsid w:val="001F57AC"/>
    <w:rPr>
      <w:rFonts w:ascii="Arial Black" w:eastAsia="Times New Roman" w:hAnsi="Arial Black" w:cs="Times New Roman"/>
      <w:sz w:val="22"/>
      <w:szCs w:val="20"/>
    </w:rPr>
  </w:style>
  <w:style w:type="paragraph" w:styleId="Index2">
    <w:name w:val="index 2"/>
    <w:basedOn w:val="Normal"/>
    <w:next w:val="Normal"/>
    <w:autoRedefine/>
    <w:uiPriority w:val="1"/>
    <w:semiHidden/>
    <w:unhideWhenUsed/>
    <w:rsid w:val="001F57AC"/>
    <w:pPr>
      <w:ind w:left="480" w:hanging="240"/>
    </w:pPr>
  </w:style>
  <w:style w:type="character" w:customStyle="1" w:styleId="Heading4Char">
    <w:name w:val="Heading 4 Char"/>
    <w:basedOn w:val="DefaultParagraphFont"/>
    <w:link w:val="Heading4"/>
    <w:uiPriority w:val="99"/>
    <w:semiHidden/>
    <w:rsid w:val="001F57AC"/>
    <w:rPr>
      <w:rFonts w:asciiTheme="minorHAnsi" w:eastAsia="Times New Roman" w:hAnsiTheme="minorHAnsi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1F57AC"/>
    <w:rPr>
      <w:rFonts w:asciiTheme="minorHAnsi" w:eastAsia="Times New Roman" w:hAnsiTheme="minorHAnsi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1F57AC"/>
    <w:rPr>
      <w:rFonts w:asciiTheme="minorHAnsi" w:eastAsia="Times New Roman" w:hAnsiTheme="minorHAnsi" w:cs="Times New Roman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1F57AC"/>
    <w:rPr>
      <w:rFonts w:asciiTheme="minorHAnsi" w:eastAsia="Times New Roman" w:hAnsiTheme="minorHAnsi" w:cs="Times New Roman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1F57AC"/>
    <w:rPr>
      <w:rFonts w:asciiTheme="minorHAnsi" w:eastAsia="Times New Roman" w:hAnsiTheme="minorHAnsi" w:cs="Times New Roman"/>
      <w:szCs w:val="20"/>
    </w:rPr>
  </w:style>
  <w:style w:type="character" w:customStyle="1" w:styleId="Heading9Char">
    <w:name w:val="Heading 9 Char"/>
    <w:aliases w:val="Heading 9 (business proposal only) Char"/>
    <w:basedOn w:val="DefaultParagraphFont"/>
    <w:link w:val="Heading9"/>
    <w:uiPriority w:val="99"/>
    <w:semiHidden/>
    <w:rsid w:val="001F57AC"/>
    <w:rPr>
      <w:rFonts w:asciiTheme="minorHAnsi" w:eastAsia="Times New Roman" w:hAnsiTheme="minorHAnsi" w:cs="Times New Roman"/>
      <w:szCs w:val="20"/>
    </w:rPr>
  </w:style>
  <w:style w:type="paragraph" w:customStyle="1" w:styleId="AppendixTitle">
    <w:name w:val="Appendix Title"/>
    <w:basedOn w:val="Acknowledgment"/>
    <w:next w:val="Normal"/>
    <w:uiPriority w:val="1"/>
    <w:qFormat/>
    <w:rsid w:val="001F57AC"/>
  </w:style>
  <w:style w:type="paragraph" w:customStyle="1" w:styleId="AttachmentTitle">
    <w:name w:val="Attachment Title"/>
    <w:basedOn w:val="AppendixTitle"/>
    <w:next w:val="Normal"/>
    <w:uiPriority w:val="1"/>
    <w:qFormat/>
    <w:rsid w:val="001F57AC"/>
  </w:style>
  <w:style w:type="paragraph" w:customStyle="1" w:styleId="ExhibitTitle">
    <w:name w:val="Exhibit Title"/>
    <w:basedOn w:val="FigureTitle"/>
    <w:next w:val="Paragraph"/>
    <w:uiPriority w:val="1"/>
    <w:qFormat/>
    <w:rsid w:val="001F57AC"/>
  </w:style>
  <w:style w:type="paragraph" w:customStyle="1" w:styleId="TableTitle">
    <w:name w:val="Table Title"/>
    <w:basedOn w:val="FigureSource"/>
    <w:next w:val="Paragraph"/>
    <w:uiPriority w:val="1"/>
    <w:qFormat/>
    <w:rsid w:val="001F57AC"/>
    <w:pPr>
      <w:keepNext/>
      <w:spacing w:before="240" w:after="60"/>
      <w:ind w:left="0" w:firstLine="0"/>
    </w:pPr>
    <w:rPr>
      <w:rFonts w:ascii="Arial Narrow" w:hAnsi="Arial Narrow"/>
      <w:b/>
      <w:sz w:val="22"/>
    </w:rPr>
  </w:style>
  <w:style w:type="paragraph" w:customStyle="1" w:styleId="FigureTitle">
    <w:name w:val="Figure Title"/>
    <w:basedOn w:val="TableTitle"/>
    <w:next w:val="Paragraph"/>
    <w:uiPriority w:val="1"/>
    <w:qFormat/>
    <w:rsid w:val="001F57AC"/>
    <w:pPr>
      <w:spacing w:before="80" w:after="20"/>
      <w:contextualSpacing/>
    </w:pPr>
  </w:style>
  <w:style w:type="numbering" w:customStyle="1" w:styleId="MPROutline">
    <w:name w:val="MPROutline"/>
    <w:uiPriority w:val="99"/>
    <w:rsid w:val="001F57AC"/>
    <w:pPr>
      <w:numPr>
        <w:numId w:val="20"/>
      </w:numPr>
    </w:pPr>
  </w:style>
  <w:style w:type="character" w:customStyle="1" w:styleId="MTEquationSection">
    <w:name w:val="MTEquationSection"/>
    <w:basedOn w:val="DefaultParagraphFont"/>
    <w:uiPriority w:val="1"/>
    <w:rsid w:val="001F57AC"/>
    <w:rPr>
      <w:rFonts w:ascii="Arial" w:hAnsi="Arial"/>
      <w:vanish w:val="0"/>
      <w:color w:val="auto"/>
      <w:sz w:val="18"/>
    </w:rPr>
  </w:style>
  <w:style w:type="paragraph" w:customStyle="1" w:styleId="Normalcontinued">
    <w:name w:val="Normal (continued)"/>
    <w:basedOn w:val="Normal"/>
    <w:next w:val="Normal"/>
    <w:uiPriority w:val="2"/>
    <w:qFormat/>
    <w:locked/>
    <w:rsid w:val="001F57AC"/>
  </w:style>
  <w:style w:type="paragraph" w:customStyle="1" w:styleId="Paragraph">
    <w:name w:val="Paragraph"/>
    <w:basedOn w:val="NormalIndent"/>
    <w:uiPriority w:val="1"/>
    <w:qFormat/>
    <w:rsid w:val="001F57AC"/>
    <w:pPr>
      <w:ind w:firstLine="0"/>
    </w:pPr>
  </w:style>
  <w:style w:type="paragraph" w:customStyle="1" w:styleId="ParagraphContinued">
    <w:name w:val="Paragraph Continued"/>
    <w:basedOn w:val="Paragraph"/>
    <w:next w:val="Paragraph"/>
    <w:uiPriority w:val="1"/>
    <w:qFormat/>
    <w:rsid w:val="001F57AC"/>
    <w:pPr>
      <w:spacing w:before="160"/>
    </w:pPr>
  </w:style>
  <w:style w:type="paragraph" w:customStyle="1" w:styleId="TableTextRight">
    <w:name w:val="Table Text Right"/>
    <w:basedOn w:val="TableTextLeft"/>
    <w:uiPriority w:val="1"/>
    <w:qFormat/>
    <w:rsid w:val="001F57AC"/>
    <w:pPr>
      <w:jc w:val="right"/>
    </w:pPr>
  </w:style>
  <w:style w:type="paragraph" w:customStyle="1" w:styleId="Outline">
    <w:name w:val="Outline"/>
    <w:basedOn w:val="H1"/>
    <w:next w:val="Paragraph"/>
    <w:uiPriority w:val="1"/>
    <w:unhideWhenUsed/>
    <w:qFormat/>
    <w:rsid w:val="001F57AC"/>
    <w:pPr>
      <w:pageBreakBefore/>
      <w:numPr>
        <w:numId w:val="21"/>
      </w:numPr>
    </w:pPr>
  </w:style>
  <w:style w:type="character" w:styleId="PageNumber">
    <w:name w:val="page number"/>
    <w:basedOn w:val="DefaultParagraphFont"/>
    <w:uiPriority w:val="99"/>
    <w:qFormat/>
    <w:rsid w:val="001F57AC"/>
    <w:rPr>
      <w:rFonts w:ascii="Arial" w:hAnsi="Arial"/>
      <w:color w:val="auto"/>
      <w:sz w:val="20"/>
      <w:bdr w:val="none" w:sz="0" w:space="0" w:color="auto"/>
    </w:rPr>
  </w:style>
  <w:style w:type="paragraph" w:customStyle="1" w:styleId="References">
    <w:name w:val="References"/>
    <w:basedOn w:val="Normal"/>
    <w:uiPriority w:val="1"/>
    <w:qFormat/>
    <w:rsid w:val="001F57AC"/>
    <w:pPr>
      <w:keepLines/>
      <w:spacing w:after="60"/>
      <w:ind w:left="432" w:hanging="432"/>
    </w:pPr>
  </w:style>
  <w:style w:type="paragraph" w:customStyle="1" w:styleId="TableFootnote">
    <w:name w:val="Table Footnote"/>
    <w:uiPriority w:val="1"/>
    <w:qFormat/>
    <w:rsid w:val="001F57AC"/>
    <w:pPr>
      <w:tabs>
        <w:tab w:val="left" w:pos="1080"/>
      </w:tabs>
      <w:spacing w:before="60" w:after="60"/>
      <w:contextualSpacing/>
    </w:pPr>
    <w:rPr>
      <w:rFonts w:asciiTheme="majorHAnsi" w:eastAsia="Times New Roman" w:hAnsiTheme="majorHAnsi" w:cs="Times New Roman"/>
      <w:sz w:val="18"/>
      <w:szCs w:val="20"/>
    </w:rPr>
  </w:style>
  <w:style w:type="paragraph" w:customStyle="1" w:styleId="TableHeaderLeft">
    <w:name w:val="Table Header Left"/>
    <w:basedOn w:val="TableTextLeft"/>
    <w:next w:val="TableTextLeft"/>
    <w:uiPriority w:val="1"/>
    <w:qFormat/>
    <w:rsid w:val="001F57AC"/>
    <w:pPr>
      <w:spacing w:before="60"/>
    </w:pPr>
    <w:rPr>
      <w:b/>
      <w:color w:val="FFFFFF" w:themeColor="background1"/>
    </w:rPr>
  </w:style>
  <w:style w:type="paragraph" w:customStyle="1" w:styleId="TableHeaderCenter">
    <w:name w:val="Table Header Center"/>
    <w:basedOn w:val="TableHeaderLeft"/>
    <w:uiPriority w:val="1"/>
    <w:qFormat/>
    <w:rsid w:val="001F57AC"/>
    <w:pPr>
      <w:jc w:val="center"/>
      <w:textboxTightWrap w:val="allLines"/>
    </w:pPr>
  </w:style>
  <w:style w:type="paragraph" w:styleId="TableofFigures">
    <w:name w:val="table of figures"/>
    <w:basedOn w:val="Normal"/>
    <w:next w:val="Normal"/>
    <w:uiPriority w:val="99"/>
    <w:unhideWhenUsed/>
    <w:rsid w:val="001F57AC"/>
    <w:pPr>
      <w:tabs>
        <w:tab w:val="right" w:leader="dot" w:pos="9360"/>
      </w:tabs>
      <w:spacing w:after="180" w:line="240" w:lineRule="exact"/>
      <w:ind w:left="720" w:right="720" w:hanging="720"/>
    </w:pPr>
    <w:rPr>
      <w:rFonts w:ascii="Arial" w:hAnsi="Arial"/>
      <w:sz w:val="20"/>
    </w:rPr>
  </w:style>
  <w:style w:type="paragraph" w:customStyle="1" w:styleId="TableTextLeft">
    <w:name w:val="Table Text Left"/>
    <w:basedOn w:val="Normal"/>
    <w:uiPriority w:val="1"/>
    <w:qFormat/>
    <w:rsid w:val="001F57AC"/>
    <w:pPr>
      <w:spacing w:before="40" w:after="40"/>
    </w:pPr>
    <w:rPr>
      <w:rFonts w:asciiTheme="majorHAnsi" w:hAnsiTheme="majorHAnsi"/>
      <w:sz w:val="18"/>
    </w:rPr>
  </w:style>
  <w:style w:type="paragraph" w:customStyle="1" w:styleId="ExhibitSource">
    <w:name w:val="Exhibit Source"/>
    <w:uiPriority w:val="1"/>
    <w:qFormat/>
    <w:rsid w:val="001F57AC"/>
    <w:pPr>
      <w:spacing w:before="60" w:after="0"/>
      <w:ind w:left="720" w:hanging="720"/>
    </w:pPr>
    <w:rPr>
      <w:rFonts w:asciiTheme="majorHAnsi" w:eastAsia="Times New Roman" w:hAnsiTheme="majorHAnsi" w:cs="Times New Roman"/>
      <w:sz w:val="18"/>
      <w:szCs w:val="20"/>
    </w:rPr>
  </w:style>
  <w:style w:type="paragraph" w:customStyle="1" w:styleId="ExhibitSignificance">
    <w:name w:val="Exhibit Significance"/>
    <w:basedOn w:val="Normal"/>
    <w:uiPriority w:val="1"/>
    <w:qFormat/>
    <w:rsid w:val="001F57AC"/>
    <w:pPr>
      <w:tabs>
        <w:tab w:val="right" w:pos="360"/>
        <w:tab w:val="left" w:pos="540"/>
      </w:tabs>
      <w:spacing w:before="240"/>
      <w:ind w:left="547" w:hanging="547"/>
      <w:contextualSpacing/>
    </w:pPr>
    <w:rPr>
      <w:rFonts w:asciiTheme="majorHAnsi" w:hAnsiTheme="majorHAnsi"/>
      <w:sz w:val="18"/>
    </w:rPr>
  </w:style>
  <w:style w:type="paragraph" w:customStyle="1" w:styleId="TableSpace">
    <w:name w:val="TableSpace"/>
    <w:basedOn w:val="ExhibitSource"/>
    <w:next w:val="TableFootnote"/>
    <w:semiHidden/>
    <w:qFormat/>
    <w:locked/>
    <w:rsid w:val="001F57AC"/>
  </w:style>
  <w:style w:type="paragraph" w:styleId="Title">
    <w:name w:val="Title"/>
    <w:basedOn w:val="Normal"/>
    <w:next w:val="Normal"/>
    <w:link w:val="TitleChar"/>
    <w:uiPriority w:val="1"/>
    <w:rsid w:val="001F57AC"/>
    <w:pPr>
      <w:spacing w:before="240" w:line="560" w:lineRule="exact"/>
      <w:outlineLvl w:val="0"/>
    </w:pPr>
    <w:rPr>
      <w:rFonts w:asciiTheme="majorHAnsi" w:hAnsiTheme="majorHAnsi"/>
      <w:color w:val="046B5C" w:themeColor="text2"/>
      <w:sz w:val="44"/>
    </w:rPr>
  </w:style>
  <w:style w:type="character" w:customStyle="1" w:styleId="TitleChar">
    <w:name w:val="Title Char"/>
    <w:basedOn w:val="DefaultParagraphFont"/>
    <w:link w:val="Title"/>
    <w:uiPriority w:val="1"/>
    <w:rsid w:val="001F57AC"/>
    <w:rPr>
      <w:rFonts w:asciiTheme="majorHAnsi" w:eastAsia="Times New Roman" w:hAnsiTheme="majorHAnsi" w:cs="Times New Roman"/>
      <w:color w:val="046B5C" w:themeColor="text2"/>
      <w:sz w:val="44"/>
      <w:szCs w:val="20"/>
    </w:rPr>
  </w:style>
  <w:style w:type="paragraph" w:styleId="TOC1">
    <w:name w:val="toc 1"/>
    <w:next w:val="TOC2"/>
    <w:autoRedefine/>
    <w:uiPriority w:val="39"/>
    <w:qFormat/>
    <w:rsid w:val="001F57AC"/>
    <w:pPr>
      <w:tabs>
        <w:tab w:val="right" w:leader="dot" w:pos="9360"/>
      </w:tabs>
      <w:spacing w:after="180" w:line="240" w:lineRule="exact"/>
      <w:ind w:left="720" w:right="720" w:hanging="720"/>
    </w:pPr>
    <w:rPr>
      <w:rFonts w:ascii="Arial" w:eastAsia="Times New Roman" w:hAnsi="Arial" w:cs="Times New Roman"/>
      <w:caps/>
      <w:noProof/>
      <w:sz w:val="20"/>
      <w:szCs w:val="20"/>
    </w:rPr>
  </w:style>
  <w:style w:type="paragraph" w:styleId="TOC2">
    <w:name w:val="toc 2"/>
    <w:next w:val="Normal"/>
    <w:autoRedefine/>
    <w:uiPriority w:val="39"/>
    <w:qFormat/>
    <w:rsid w:val="001F57AC"/>
    <w:pPr>
      <w:tabs>
        <w:tab w:val="right" w:leader="dot" w:pos="9360"/>
      </w:tabs>
      <w:spacing w:after="180" w:line="240" w:lineRule="exact"/>
      <w:ind w:left="810" w:right="720" w:hanging="360"/>
    </w:pPr>
    <w:rPr>
      <w:rFonts w:ascii="Arial" w:eastAsia="Times New Roman" w:hAnsi="Arial" w:cs="Times New Roman"/>
      <w:noProof/>
      <w:sz w:val="20"/>
      <w:szCs w:val="20"/>
    </w:rPr>
  </w:style>
  <w:style w:type="paragraph" w:styleId="TOC3">
    <w:name w:val="toc 3"/>
    <w:basedOn w:val="TOC2"/>
    <w:autoRedefine/>
    <w:uiPriority w:val="39"/>
    <w:qFormat/>
    <w:rsid w:val="001F57AC"/>
    <w:pPr>
      <w:spacing w:after="120"/>
      <w:ind w:left="1350"/>
    </w:pPr>
  </w:style>
  <w:style w:type="paragraph" w:styleId="TOC4">
    <w:name w:val="toc 4"/>
    <w:next w:val="Normal"/>
    <w:autoRedefine/>
    <w:uiPriority w:val="39"/>
    <w:unhideWhenUsed/>
    <w:qFormat/>
    <w:locked/>
    <w:rsid w:val="001F57AC"/>
    <w:pPr>
      <w:tabs>
        <w:tab w:val="left" w:pos="2160"/>
        <w:tab w:val="right" w:leader="dot" w:pos="9360"/>
      </w:tabs>
      <w:spacing w:after="0" w:line="240" w:lineRule="exact"/>
      <w:ind w:left="2520" w:hanging="360"/>
    </w:pPr>
    <w:rPr>
      <w:rFonts w:ascii="Arial" w:eastAsia="Times New Roman" w:hAnsi="Arial" w:cs="Times New Roman"/>
      <w:noProof/>
      <w:szCs w:val="20"/>
    </w:rPr>
  </w:style>
  <w:style w:type="paragraph" w:styleId="TOC8">
    <w:name w:val="toc 8"/>
    <w:next w:val="Normal"/>
    <w:autoRedefine/>
    <w:uiPriority w:val="99"/>
    <w:unhideWhenUsed/>
    <w:qFormat/>
    <w:locked/>
    <w:rsid w:val="001F57AC"/>
    <w:pPr>
      <w:tabs>
        <w:tab w:val="right" w:leader="dot" w:pos="9360"/>
      </w:tabs>
      <w:spacing w:after="180" w:line="240" w:lineRule="exact"/>
      <w:ind w:right="720"/>
    </w:pPr>
    <w:rPr>
      <w:rFonts w:ascii="Arial" w:eastAsia="Times New Roman" w:hAnsi="Arial" w:cs="Times New Roman"/>
      <w:caps/>
      <w:sz w:val="20"/>
      <w:szCs w:val="20"/>
    </w:rPr>
  </w:style>
  <w:style w:type="paragraph" w:customStyle="1" w:styleId="wwwmathematica-mprcom">
    <w:name w:val="www.mathematica-mpr.com"/>
    <w:uiPriority w:val="1"/>
    <w:qFormat/>
    <w:rsid w:val="001F57AC"/>
    <w:pPr>
      <w:spacing w:after="100"/>
      <w:jc w:val="right"/>
    </w:pPr>
    <w:rPr>
      <w:rFonts w:asciiTheme="majorHAnsi" w:eastAsia="Times New Roman" w:hAnsiTheme="majorHAnsi" w:cs="Times New Roman"/>
      <w:noProof/>
      <w:sz w:val="20"/>
      <w:szCs w:val="19"/>
    </w:rPr>
  </w:style>
  <w:style w:type="table" w:styleId="LightList">
    <w:name w:val="Light List"/>
    <w:basedOn w:val="TableNormal"/>
    <w:uiPriority w:val="61"/>
    <w:locked/>
    <w:rsid w:val="001F57AC"/>
    <w:pPr>
      <w:spacing w:after="0"/>
    </w:pPr>
    <w:rPr>
      <w:rFonts w:asciiTheme="minorHAnsi" w:hAnsiTheme="minorHAnsi"/>
      <w:sz w:val="22"/>
      <w:szCs w:val="22"/>
      <w:lang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MPRBaseTable">
    <w:name w:val="MPR Base Table"/>
    <w:basedOn w:val="TableNormal"/>
    <w:uiPriority w:val="99"/>
    <w:rsid w:val="001F57AC"/>
    <w:pPr>
      <w:spacing w:before="40" w:after="20"/>
      <w:textboxTightWrap w:val="allLines"/>
    </w:pPr>
    <w:rPr>
      <w:rFonts w:ascii="Arial" w:hAnsi="Arial"/>
      <w:sz w:val="18"/>
    </w:rPr>
    <w:tblPr>
      <w:tblStyleRowBandSize w:val="1"/>
      <w:tblBorders>
        <w:bottom w:val="single" w:sz="4" w:space="0" w:color="auto"/>
      </w:tblBorders>
    </w:tblPr>
    <w:trPr>
      <w:cantSplit/>
    </w:trPr>
    <w:tcPr>
      <w:tcMar>
        <w:top w:w="0" w:type="dxa"/>
        <w:left w:w="43" w:type="dxa"/>
        <w:right w:w="43" w:type="dxa"/>
      </w:tcMar>
    </w:tcPr>
    <w:tblStylePr w:type="firstRow">
      <w:pPr>
        <w:wordWrap/>
        <w:spacing w:beforeLines="0" w:before="120" w:beforeAutospacing="0" w:afterLines="0" w:after="60" w:afterAutospacing="0" w:line="24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Arial" w:hAnsi="Arial"/>
        <w:b w:val="0"/>
        <w:i w:val="0"/>
        <w:caps w:val="0"/>
        <w:smallCaps w:val="0"/>
        <w:strike w:val="0"/>
        <w:dstrike w:val="0"/>
        <w:vanish w:val="0"/>
        <w:color w:val="FFFFFF" w:themeColor="background1"/>
        <w:spacing w:val="0"/>
        <w:kern w:val="0"/>
        <w:position w:val="6"/>
        <w:sz w:val="1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rPr>
        <w:tblHeader/>
      </w:trPr>
      <w:tcPr>
        <w:shd w:val="clear" w:color="auto" w:fill="046B5C" w:themeFill="text2"/>
        <w:vAlign w:val="bottom"/>
      </w:tcPr>
    </w:tblStylePr>
    <w:tblStylePr w:type="lastRow">
      <w:pPr>
        <w:jc w:val="left"/>
      </w:pPr>
      <w:rPr>
        <w:b w:val="0"/>
        <w:color w:val="FFFFFF" w:themeColor="background1"/>
      </w:rPr>
      <w:tblPr/>
      <w:tcPr>
        <w:shd w:val="clear" w:color="auto" w:fill="046B5C" w:themeFill="text2"/>
        <w:vAlign w:val="center"/>
      </w:tcPr>
    </w:tblStylePr>
    <w:tblStylePr w:type="firstCol">
      <w:pPr>
        <w:wordWrap/>
        <w:spacing w:beforeLines="0" w:beforeAutospacing="0" w:afterLines="0" w:afterAutospacing="0"/>
        <w:contextualSpacing/>
        <w:jc w:val="left"/>
      </w:pPr>
      <w:rPr>
        <w:color w:val="000000" w:themeColor="text1"/>
      </w:rPr>
      <w:tblPr/>
      <w:tcPr>
        <w:shd w:val="clear" w:color="auto" w:fill="E0D4B5" w:themeFill="background2"/>
      </w:tcPr>
    </w:tblStylePr>
    <w:tblStylePr w:type="lastCol">
      <w:pPr>
        <w:jc w:val="left"/>
      </w:pPr>
    </w:tblStylePr>
    <w:tblStylePr w:type="band1Horz">
      <w:pPr>
        <w:wordWrap/>
        <w:spacing w:beforeLines="0" w:beforeAutospacing="0" w:afterLines="0" w:afterAutospacing="0" w:line="240" w:lineRule="auto"/>
        <w:contextualSpacing/>
      </w:pPr>
    </w:tblStylePr>
    <w:tblStylePr w:type="band2Horz">
      <w:pPr>
        <w:wordWrap/>
        <w:spacing w:beforeLines="0" w:beforeAutospacing="0" w:afterLines="0" w:afterAutospacing="0" w:line="240" w:lineRule="auto"/>
      </w:pPr>
      <w:tblPr/>
      <w:tcPr>
        <w:shd w:val="clear" w:color="auto" w:fill="E0D4B5" w:themeFill="background2"/>
      </w:tcPr>
    </w:tblStylePr>
    <w:tblStylePr w:type="neCell">
      <w:tblPr/>
      <w:trPr>
        <w:cantSplit/>
      </w:trPr>
    </w:tblStylePr>
    <w:tblStylePr w:type="nwCell">
      <w:pPr>
        <w:wordWrap/>
        <w:spacing w:beforeLines="0" w:before="120" w:beforeAutospacing="0" w:afterLines="0" w:after="6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Arial" w:hAnsi="Arial"/>
        <w:b w:val="0"/>
        <w:i w:val="0"/>
        <w:caps w:val="0"/>
        <w:smallCaps w:val="0"/>
        <w:strike w:val="0"/>
        <w:dstrike w:val="0"/>
        <w:vanish w:val="0"/>
        <w:color w:val="FFFFFF" w:themeColor="background1"/>
        <w:sz w:val="1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046B5C" w:themeFill="text2"/>
      </w:tcPr>
    </w:tblStylePr>
    <w:tblStylePr w:type="seCell">
      <w:pPr>
        <w:jc w:val="left"/>
      </w:pPr>
      <w:tblPr/>
      <w:tcPr>
        <w:vAlign w:val="center"/>
      </w:tcPr>
    </w:tblStylePr>
  </w:style>
  <w:style w:type="table" w:styleId="TableGrid">
    <w:name w:val="Table Grid"/>
    <w:basedOn w:val="TableNormal"/>
    <w:uiPriority w:val="59"/>
    <w:locked/>
    <w:rsid w:val="001F57A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ParagraphContinued"/>
    <w:uiPriority w:val="1"/>
    <w:qFormat/>
    <w:rsid w:val="001F57AC"/>
    <w:pPr>
      <w:spacing w:before="0"/>
      <w:ind w:left="1260" w:hanging="1260"/>
    </w:pPr>
  </w:style>
  <w:style w:type="paragraph" w:styleId="Index3">
    <w:name w:val="index 3"/>
    <w:basedOn w:val="Normal"/>
    <w:next w:val="Normal"/>
    <w:autoRedefine/>
    <w:uiPriority w:val="1"/>
    <w:semiHidden/>
    <w:unhideWhenUsed/>
    <w:rsid w:val="001F57AC"/>
    <w:pPr>
      <w:ind w:left="720" w:hanging="240"/>
    </w:pPr>
  </w:style>
  <w:style w:type="paragraph" w:customStyle="1" w:styleId="H1">
    <w:name w:val="H1"/>
    <w:next w:val="Paragraph"/>
    <w:link w:val="H1Char"/>
    <w:uiPriority w:val="1"/>
    <w:qFormat/>
    <w:rsid w:val="001F57AC"/>
    <w:pPr>
      <w:keepNext/>
      <w:spacing w:after="160"/>
      <w:ind w:left="540" w:hanging="540"/>
      <w:outlineLvl w:val="1"/>
    </w:pPr>
    <w:rPr>
      <w:rFonts w:asciiTheme="majorHAnsi" w:eastAsia="Times New Roman" w:hAnsiTheme="majorHAnsi" w:cs="Times New Roman"/>
      <w:b/>
      <w:caps/>
      <w:color w:val="046B5C" w:themeColor="text2"/>
      <w:sz w:val="28"/>
      <w:szCs w:val="20"/>
    </w:rPr>
  </w:style>
  <w:style w:type="paragraph" w:customStyle="1" w:styleId="Introduction">
    <w:name w:val="Introduction"/>
    <w:basedOn w:val="Normal"/>
    <w:uiPriority w:val="1"/>
    <w:qFormat/>
    <w:rsid w:val="001F57AC"/>
    <w:pPr>
      <w:spacing w:line="330" w:lineRule="exact"/>
    </w:pPr>
    <w:rPr>
      <w:i/>
      <w:sz w:val="28"/>
    </w:rPr>
  </w:style>
  <w:style w:type="paragraph" w:customStyle="1" w:styleId="H2">
    <w:name w:val="H2"/>
    <w:basedOn w:val="H1"/>
    <w:next w:val="Paragraph"/>
    <w:link w:val="H2Char"/>
    <w:uiPriority w:val="1"/>
    <w:qFormat/>
    <w:rsid w:val="001F57AC"/>
    <w:pPr>
      <w:spacing w:before="120" w:after="120"/>
      <w:ind w:left="547" w:hanging="547"/>
      <w:outlineLvl w:val="2"/>
    </w:pPr>
    <w:rPr>
      <w:caps w:val="0"/>
      <w:sz w:val="22"/>
    </w:rPr>
  </w:style>
  <w:style w:type="character" w:customStyle="1" w:styleId="H1Char">
    <w:name w:val="H1 Char"/>
    <w:basedOn w:val="Heading1Char"/>
    <w:link w:val="H1"/>
    <w:uiPriority w:val="1"/>
    <w:rsid w:val="001F57AC"/>
    <w:rPr>
      <w:rFonts w:asciiTheme="majorHAnsi" w:eastAsia="Times New Roman" w:hAnsiTheme="majorHAnsi" w:cs="Times New Roman"/>
      <w:b/>
      <w:caps/>
      <w:color w:val="046B5C" w:themeColor="text2"/>
      <w:sz w:val="28"/>
      <w:szCs w:val="20"/>
    </w:rPr>
  </w:style>
  <w:style w:type="paragraph" w:customStyle="1" w:styleId="Feature1Title">
    <w:name w:val="Feature1 Title"/>
    <w:basedOn w:val="H1"/>
    <w:uiPriority w:val="1"/>
    <w:qFormat/>
    <w:rsid w:val="001F57AC"/>
    <w:pPr>
      <w:keepLines/>
      <w:pBdr>
        <w:top w:val="single" w:sz="24" w:space="1" w:color="042B48" w:themeColor="accent1"/>
        <w:bottom w:val="single" w:sz="24" w:space="1" w:color="042B48" w:themeColor="accent1"/>
      </w:pBdr>
      <w:shd w:val="clear" w:color="auto" w:fill="042B48" w:themeFill="accent1"/>
      <w:tabs>
        <w:tab w:val="left" w:pos="173"/>
      </w:tabs>
    </w:pPr>
    <w:rPr>
      <w:caps w:val="0"/>
      <w:color w:val="FFFFFF" w:themeColor="background1"/>
    </w:rPr>
  </w:style>
  <w:style w:type="character" w:customStyle="1" w:styleId="H2Char">
    <w:name w:val="H2 Char"/>
    <w:basedOn w:val="Heading2Char"/>
    <w:link w:val="H2"/>
    <w:uiPriority w:val="1"/>
    <w:rsid w:val="001F57AC"/>
    <w:rPr>
      <w:rFonts w:asciiTheme="majorHAnsi" w:eastAsia="Times New Roman" w:hAnsiTheme="majorHAnsi" w:cs="Times New Roman"/>
      <w:b/>
      <w:caps w:val="0"/>
      <w:color w:val="046B5C" w:themeColor="text2"/>
      <w:sz w:val="22"/>
      <w:szCs w:val="20"/>
    </w:rPr>
  </w:style>
  <w:style w:type="paragraph" w:customStyle="1" w:styleId="H3">
    <w:name w:val="H3"/>
    <w:next w:val="Paragraph"/>
    <w:link w:val="H3Char"/>
    <w:uiPriority w:val="1"/>
    <w:qFormat/>
    <w:rsid w:val="001F57AC"/>
    <w:pPr>
      <w:spacing w:before="20" w:after="60" w:line="480" w:lineRule="auto"/>
      <w:ind w:left="540" w:hanging="540"/>
      <w:outlineLvl w:val="3"/>
    </w:pPr>
    <w:rPr>
      <w:rFonts w:asciiTheme="minorHAnsi" w:eastAsia="Times New Roman" w:hAnsiTheme="minorHAnsi" w:cs="Times New Roman"/>
      <w:b/>
      <w:color w:val="046B5C" w:themeColor="text2"/>
      <w:sz w:val="22"/>
      <w:szCs w:val="20"/>
    </w:rPr>
  </w:style>
  <w:style w:type="paragraph" w:customStyle="1" w:styleId="Feature1Head">
    <w:name w:val="Feature1 Head"/>
    <w:basedOn w:val="H2"/>
    <w:uiPriority w:val="1"/>
    <w:qFormat/>
    <w:rsid w:val="001F57AC"/>
    <w:pPr>
      <w:pBdr>
        <w:top w:val="single" w:sz="2" w:space="6" w:color="046B5C" w:themeColor="text2"/>
      </w:pBdr>
      <w:spacing w:before="240" w:after="0"/>
      <w:ind w:left="0" w:firstLine="0"/>
    </w:pPr>
    <w:rPr>
      <w:sz w:val="24"/>
    </w:rPr>
  </w:style>
  <w:style w:type="paragraph" w:customStyle="1" w:styleId="Feature1ListHead">
    <w:name w:val="Feature1 List Head"/>
    <w:basedOn w:val="H3"/>
    <w:uiPriority w:val="2"/>
    <w:qFormat/>
    <w:rsid w:val="001F57AC"/>
    <w:rPr>
      <w:sz w:val="24"/>
    </w:rPr>
  </w:style>
  <w:style w:type="character" w:customStyle="1" w:styleId="H3Char">
    <w:name w:val="H3 Char"/>
    <w:basedOn w:val="Heading3Char"/>
    <w:link w:val="H3"/>
    <w:uiPriority w:val="1"/>
    <w:rsid w:val="001F57AC"/>
    <w:rPr>
      <w:rFonts w:asciiTheme="minorHAnsi" w:eastAsia="Times New Roman" w:hAnsiTheme="minorHAnsi" w:cs="Times New Roman"/>
      <w:b/>
      <w:color w:val="046B5C" w:themeColor="text2"/>
      <w:sz w:val="22"/>
      <w:szCs w:val="20"/>
    </w:rPr>
  </w:style>
  <w:style w:type="paragraph" w:customStyle="1" w:styleId="H4">
    <w:name w:val="H4"/>
    <w:basedOn w:val="Normal"/>
    <w:next w:val="Paragraph"/>
    <w:link w:val="H4Char"/>
    <w:uiPriority w:val="1"/>
    <w:qFormat/>
    <w:rsid w:val="001F57AC"/>
    <w:pPr>
      <w:keepNext/>
      <w:spacing w:before="80" w:after="40"/>
      <w:ind w:left="540" w:hanging="540"/>
      <w:outlineLvl w:val="4"/>
    </w:pPr>
    <w:rPr>
      <w:b/>
    </w:rPr>
  </w:style>
  <w:style w:type="paragraph" w:customStyle="1" w:styleId="Feature1">
    <w:name w:val="Feature1"/>
    <w:basedOn w:val="Paragraph"/>
    <w:uiPriority w:val="1"/>
    <w:qFormat/>
    <w:rsid w:val="001F57AC"/>
    <w:pPr>
      <w:spacing w:after="60"/>
    </w:pPr>
    <w:rPr>
      <w:color w:val="000000" w:themeColor="text1"/>
      <w:sz w:val="22"/>
    </w:rPr>
  </w:style>
  <w:style w:type="character" w:customStyle="1" w:styleId="H4Char">
    <w:name w:val="H4 Char"/>
    <w:basedOn w:val="Heading4Char"/>
    <w:link w:val="H4"/>
    <w:uiPriority w:val="1"/>
    <w:rsid w:val="001F57AC"/>
    <w:rPr>
      <w:rFonts w:asciiTheme="minorHAnsi" w:eastAsia="Times New Roman" w:hAnsiTheme="minorHAnsi" w:cs="Times New Roman"/>
      <w:b/>
      <w:szCs w:val="20"/>
    </w:rPr>
  </w:style>
  <w:style w:type="character" w:customStyle="1" w:styleId="Bold">
    <w:name w:val="Bold"/>
    <w:basedOn w:val="DefaultParagraphFont"/>
    <w:qFormat/>
    <w:rsid w:val="001F57AC"/>
    <w:rPr>
      <w:b/>
    </w:rPr>
  </w:style>
  <w:style w:type="character" w:customStyle="1" w:styleId="BoldItalic">
    <w:name w:val="Bold Italic"/>
    <w:basedOn w:val="DefaultParagraphFont"/>
    <w:qFormat/>
    <w:rsid w:val="001F57AC"/>
    <w:rPr>
      <w:b/>
      <w:i/>
    </w:rPr>
  </w:style>
  <w:style w:type="character" w:customStyle="1" w:styleId="Default">
    <w:name w:val="Default"/>
    <w:basedOn w:val="DefaultParagraphFont"/>
    <w:qFormat/>
    <w:rsid w:val="001F57AC"/>
  </w:style>
  <w:style w:type="character" w:customStyle="1" w:styleId="HighlightBlue">
    <w:name w:val="Highlight Blue"/>
    <w:basedOn w:val="DefaultParagraphFont"/>
    <w:qFormat/>
    <w:rsid w:val="001F57AC"/>
    <w:rPr>
      <w:bdr w:val="none" w:sz="0" w:space="0" w:color="auto"/>
      <w:shd w:val="clear" w:color="auto" w:fill="B1F4FD"/>
    </w:rPr>
  </w:style>
  <w:style w:type="character" w:customStyle="1" w:styleId="HighlightYellow">
    <w:name w:val="Highlight Yellow"/>
    <w:basedOn w:val="DefaultParagraphFont"/>
    <w:qFormat/>
    <w:rsid w:val="001F57AC"/>
    <w:rPr>
      <w:bdr w:val="none" w:sz="0" w:space="0" w:color="auto"/>
      <w:shd w:val="clear" w:color="auto" w:fill="FFFF00"/>
    </w:rPr>
  </w:style>
  <w:style w:type="character" w:customStyle="1" w:styleId="Italic">
    <w:name w:val="Italic"/>
    <w:basedOn w:val="DefaultParagraphFont"/>
    <w:qFormat/>
    <w:rsid w:val="001F57AC"/>
    <w:rPr>
      <w:i/>
    </w:rPr>
  </w:style>
  <w:style w:type="character" w:customStyle="1" w:styleId="Runin">
    <w:name w:val="Run in"/>
    <w:basedOn w:val="DefaultParagraphFont"/>
    <w:qFormat/>
    <w:rsid w:val="001F57AC"/>
    <w:rPr>
      <w:b/>
      <w:i w:val="0"/>
      <w:color w:val="046B5C" w:themeColor="text2"/>
    </w:rPr>
  </w:style>
  <w:style w:type="character" w:customStyle="1" w:styleId="TableTextTight">
    <w:name w:val="Table Text Tight"/>
    <w:qFormat/>
    <w:rsid w:val="001F57AC"/>
    <w:rPr>
      <w:sz w:val="16"/>
    </w:rPr>
  </w:style>
  <w:style w:type="paragraph" w:customStyle="1" w:styleId="Anchor">
    <w:name w:val="Anchor"/>
    <w:uiPriority w:val="1"/>
    <w:qFormat/>
    <w:rsid w:val="001F57AC"/>
    <w:pPr>
      <w:spacing w:line="20" w:lineRule="exact"/>
    </w:pPr>
    <w:rPr>
      <w:rFonts w:ascii="Arial" w:eastAsia="Times New Roman" w:hAnsi="Arial" w:cs="Times New Roman"/>
      <w:noProof/>
      <w:color w:val="FFFFFF" w:themeColor="background1"/>
      <w:sz w:val="2"/>
      <w:szCs w:val="20"/>
      <w:vertAlign w:val="superscript"/>
    </w:rPr>
  </w:style>
  <w:style w:type="paragraph" w:customStyle="1" w:styleId="Banner">
    <w:name w:val="Banner"/>
    <w:basedOn w:val="Normal"/>
    <w:uiPriority w:val="1"/>
    <w:qFormat/>
    <w:rsid w:val="001F57AC"/>
    <w:pPr>
      <w:pBdr>
        <w:top w:val="single" w:sz="48" w:space="1" w:color="042B48" w:themeColor="accent1"/>
        <w:bottom w:val="single" w:sz="48" w:space="1" w:color="042B48" w:themeColor="accent1"/>
        <w:right w:val="single" w:sz="48" w:space="4" w:color="042B48" w:themeColor="accent1"/>
      </w:pBdr>
      <w:shd w:val="clear" w:color="auto" w:fill="042B48" w:themeFill="accent1"/>
      <w:tabs>
        <w:tab w:val="left" w:pos="187"/>
      </w:tabs>
      <w:spacing w:after="184" w:line="600" w:lineRule="exact"/>
      <w:ind w:left="187" w:hanging="187"/>
    </w:pPr>
    <w:rPr>
      <w:rFonts w:asciiTheme="majorHAnsi" w:hAnsiTheme="majorHAnsi"/>
      <w:b/>
      <w:color w:val="FFFFFF" w:themeColor="background1"/>
      <w:sz w:val="48"/>
    </w:rPr>
  </w:style>
  <w:style w:type="paragraph" w:styleId="Bibliography">
    <w:name w:val="Bibliography"/>
    <w:basedOn w:val="Normal"/>
    <w:next w:val="Normal"/>
    <w:uiPriority w:val="1"/>
    <w:rsid w:val="001F57AC"/>
    <w:pPr>
      <w:spacing w:after="120"/>
    </w:pPr>
  </w:style>
  <w:style w:type="paragraph" w:styleId="Caption">
    <w:name w:val="caption"/>
    <w:basedOn w:val="Normal"/>
    <w:next w:val="Normal"/>
    <w:uiPriority w:val="1"/>
    <w:qFormat/>
    <w:rsid w:val="001F57AC"/>
    <w:pPr>
      <w:spacing w:after="200" w:line="260" w:lineRule="exact"/>
    </w:pPr>
    <w:rPr>
      <w:iCs/>
      <w:sz w:val="18"/>
      <w:szCs w:val="18"/>
    </w:rPr>
  </w:style>
  <w:style w:type="paragraph" w:styleId="Closing">
    <w:name w:val="Closing"/>
    <w:basedOn w:val="Normal"/>
    <w:link w:val="ClosingChar"/>
    <w:uiPriority w:val="99"/>
    <w:unhideWhenUsed/>
    <w:rsid w:val="001F57AC"/>
    <w:pPr>
      <w:ind w:left="4320"/>
      <w:contextualSpacing/>
    </w:pPr>
  </w:style>
  <w:style w:type="character" w:customStyle="1" w:styleId="ClosingChar">
    <w:name w:val="Closing Char"/>
    <w:basedOn w:val="DefaultParagraphFont"/>
    <w:link w:val="Closing"/>
    <w:uiPriority w:val="99"/>
    <w:rsid w:val="001F57AC"/>
    <w:rPr>
      <w:rFonts w:asciiTheme="minorHAnsi" w:eastAsia="Times New Roman" w:hAnsiTheme="minorHAnsi" w:cs="Times New Roman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1F57A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F57AC"/>
    <w:rPr>
      <w:rFonts w:asciiTheme="minorHAnsi" w:eastAsia="Times New Roman" w:hAnsiTheme="minorHAns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57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57AC"/>
    <w:rPr>
      <w:rFonts w:asciiTheme="minorHAnsi" w:eastAsia="Times New Roman" w:hAnsiTheme="minorHAnsi" w:cs="Times New Roman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F57AC"/>
    <w:rPr>
      <w:rFonts w:asciiTheme="minorHAnsi" w:hAnsiTheme="minorHAnsi"/>
      <w:sz w:val="16"/>
      <w:szCs w:val="16"/>
    </w:rPr>
  </w:style>
  <w:style w:type="paragraph" w:styleId="ListBullet2">
    <w:name w:val="List Bullet 2"/>
    <w:basedOn w:val="ListParagraph"/>
    <w:uiPriority w:val="1"/>
    <w:unhideWhenUsed/>
    <w:rsid w:val="001F57AC"/>
    <w:pPr>
      <w:numPr>
        <w:numId w:val="14"/>
      </w:numPr>
      <w:tabs>
        <w:tab w:val="left" w:pos="432"/>
      </w:tabs>
      <w:spacing w:after="120"/>
    </w:pPr>
  </w:style>
  <w:style w:type="paragraph" w:customStyle="1" w:styleId="Feature1Bullet">
    <w:name w:val="Feature1 Bullet"/>
    <w:basedOn w:val="ListBullet"/>
    <w:uiPriority w:val="43"/>
    <w:unhideWhenUsed/>
    <w:qFormat/>
    <w:rsid w:val="008A47D0"/>
    <w:pPr>
      <w:spacing w:after="0"/>
      <w:contextualSpacing/>
    </w:pPr>
    <w:rPr>
      <w:sz w:val="20"/>
    </w:rPr>
  </w:style>
  <w:style w:type="paragraph" w:customStyle="1" w:styleId="Feature1Numbered">
    <w:name w:val="Feature1 Numbered"/>
    <w:basedOn w:val="ListNumber"/>
    <w:uiPriority w:val="43"/>
    <w:unhideWhenUsed/>
    <w:qFormat/>
    <w:rsid w:val="008A47D0"/>
    <w:pPr>
      <w:spacing w:after="0"/>
      <w:contextualSpacing/>
    </w:pPr>
    <w:rPr>
      <w:sz w:val="20"/>
    </w:rPr>
  </w:style>
  <w:style w:type="paragraph" w:customStyle="1" w:styleId="Feature20">
    <w:name w:val="Feature2"/>
    <w:basedOn w:val="Feature1"/>
    <w:uiPriority w:val="1"/>
    <w:qFormat/>
    <w:rsid w:val="001F57AC"/>
    <w:rPr>
      <w:rFonts w:asciiTheme="majorHAnsi" w:hAnsiTheme="majorHAnsi"/>
      <w:sz w:val="20"/>
    </w:rPr>
  </w:style>
  <w:style w:type="paragraph" w:customStyle="1" w:styleId="Feature2Bullet">
    <w:name w:val="Feature2 Bullet"/>
    <w:basedOn w:val="Feature1Bullet"/>
    <w:uiPriority w:val="43"/>
    <w:unhideWhenUsed/>
    <w:qFormat/>
    <w:rsid w:val="00DF2B65"/>
    <w:pPr>
      <w:numPr>
        <w:numId w:val="0"/>
      </w:numPr>
    </w:pPr>
    <w:rPr>
      <w:rFonts w:asciiTheme="majorHAnsi" w:hAnsiTheme="majorHAnsi"/>
    </w:rPr>
  </w:style>
  <w:style w:type="paragraph" w:customStyle="1" w:styleId="Feature2Head">
    <w:name w:val="Feature2 Head"/>
    <w:basedOn w:val="Feature1Head"/>
    <w:uiPriority w:val="1"/>
    <w:qFormat/>
    <w:rsid w:val="001F57AC"/>
    <w:rPr>
      <w:b w:val="0"/>
      <w:color w:val="042B48" w:themeColor="accent1"/>
    </w:rPr>
  </w:style>
  <w:style w:type="paragraph" w:customStyle="1" w:styleId="Feature2ListHead">
    <w:name w:val="Feature2 List Head"/>
    <w:basedOn w:val="Feature1ListHead"/>
    <w:uiPriority w:val="2"/>
    <w:qFormat/>
    <w:rsid w:val="001F57AC"/>
    <w:rPr>
      <w:sz w:val="20"/>
    </w:rPr>
  </w:style>
  <w:style w:type="paragraph" w:customStyle="1" w:styleId="Feature2Numbered">
    <w:name w:val="Feature2 Numbered"/>
    <w:basedOn w:val="Feature20"/>
    <w:uiPriority w:val="43"/>
    <w:unhideWhenUsed/>
    <w:qFormat/>
    <w:rsid w:val="00A238DD"/>
  </w:style>
  <w:style w:type="paragraph" w:customStyle="1" w:styleId="Feature2Title">
    <w:name w:val="Feature2 Title"/>
    <w:basedOn w:val="Feature1Title"/>
    <w:uiPriority w:val="1"/>
    <w:qFormat/>
    <w:rsid w:val="001F57AC"/>
    <w:pPr>
      <w:pBdr>
        <w:top w:val="single" w:sz="8" w:space="7" w:color="042B48" w:themeColor="accent1"/>
        <w:bottom w:val="none" w:sz="0" w:space="0" w:color="auto"/>
      </w:pBdr>
      <w:shd w:val="clear" w:color="auto" w:fill="auto"/>
    </w:pPr>
    <w:rPr>
      <w:color w:val="042B48" w:themeColor="accent1"/>
    </w:rPr>
  </w:style>
  <w:style w:type="paragraph" w:styleId="List">
    <w:name w:val="List"/>
    <w:basedOn w:val="Normal"/>
    <w:uiPriority w:val="1"/>
    <w:unhideWhenUsed/>
    <w:rsid w:val="001F57AC"/>
    <w:pPr>
      <w:numPr>
        <w:numId w:val="10"/>
      </w:numPr>
      <w:spacing w:before="120" w:after="120"/>
    </w:pPr>
  </w:style>
  <w:style w:type="paragraph" w:styleId="List2">
    <w:name w:val="List 2"/>
    <w:basedOn w:val="Normal"/>
    <w:uiPriority w:val="1"/>
    <w:unhideWhenUsed/>
    <w:rsid w:val="001F57AC"/>
    <w:pPr>
      <w:numPr>
        <w:ilvl w:val="1"/>
        <w:numId w:val="10"/>
      </w:numPr>
      <w:spacing w:before="120" w:after="120"/>
    </w:pPr>
  </w:style>
  <w:style w:type="paragraph" w:styleId="List3">
    <w:name w:val="List 3"/>
    <w:basedOn w:val="Normal"/>
    <w:uiPriority w:val="1"/>
    <w:unhideWhenUsed/>
    <w:rsid w:val="001F57AC"/>
    <w:pPr>
      <w:numPr>
        <w:ilvl w:val="2"/>
        <w:numId w:val="10"/>
      </w:numPr>
      <w:spacing w:before="120" w:after="120"/>
    </w:pPr>
  </w:style>
  <w:style w:type="paragraph" w:styleId="List4">
    <w:name w:val="List 4"/>
    <w:basedOn w:val="Normal"/>
    <w:uiPriority w:val="99"/>
    <w:unhideWhenUsed/>
    <w:rsid w:val="001F57AC"/>
    <w:pPr>
      <w:numPr>
        <w:ilvl w:val="3"/>
        <w:numId w:val="10"/>
      </w:numPr>
      <w:contextualSpacing/>
    </w:pPr>
  </w:style>
  <w:style w:type="paragraph" w:styleId="List5">
    <w:name w:val="List 5"/>
    <w:basedOn w:val="Normal"/>
    <w:uiPriority w:val="99"/>
    <w:unhideWhenUsed/>
    <w:rsid w:val="001F57AC"/>
    <w:pPr>
      <w:numPr>
        <w:ilvl w:val="4"/>
        <w:numId w:val="10"/>
      </w:numPr>
      <w:contextualSpacing/>
    </w:pPr>
  </w:style>
  <w:style w:type="paragraph" w:styleId="ListBullet3">
    <w:name w:val="List Bullet 3"/>
    <w:basedOn w:val="ListParagraph"/>
    <w:uiPriority w:val="1"/>
    <w:unhideWhenUsed/>
    <w:rsid w:val="001F57AC"/>
    <w:pPr>
      <w:numPr>
        <w:numId w:val="15"/>
      </w:numPr>
      <w:tabs>
        <w:tab w:val="left" w:pos="432"/>
      </w:tabs>
      <w:spacing w:after="120"/>
    </w:pPr>
  </w:style>
  <w:style w:type="paragraph" w:styleId="ListContinue">
    <w:name w:val="List Continue"/>
    <w:uiPriority w:val="2"/>
    <w:unhideWhenUsed/>
    <w:rsid w:val="001F57AC"/>
    <w:pPr>
      <w:ind w:left="360" w:hanging="288"/>
    </w:pPr>
    <w:rPr>
      <w:rFonts w:asciiTheme="minorHAnsi" w:eastAsia="Times New Roman" w:hAnsiTheme="minorHAnsi" w:cs="Times New Roman"/>
      <w:szCs w:val="20"/>
    </w:rPr>
  </w:style>
  <w:style w:type="paragraph" w:styleId="ListContinue2">
    <w:name w:val="List Continue 2"/>
    <w:basedOn w:val="ListParagraph"/>
    <w:uiPriority w:val="1"/>
    <w:unhideWhenUsed/>
    <w:rsid w:val="001F57AC"/>
    <w:pPr>
      <w:spacing w:after="120"/>
      <w:ind w:left="810" w:hanging="360"/>
    </w:pPr>
  </w:style>
  <w:style w:type="paragraph" w:styleId="ListContinue3">
    <w:name w:val="List Continue 3"/>
    <w:basedOn w:val="ListParagraph"/>
    <w:uiPriority w:val="1"/>
    <w:unhideWhenUsed/>
    <w:rsid w:val="001F57AC"/>
    <w:pPr>
      <w:spacing w:after="120"/>
      <w:ind w:left="1170" w:hanging="270"/>
    </w:pPr>
  </w:style>
  <w:style w:type="paragraph" w:styleId="ListBullet4">
    <w:name w:val="List Bullet 4"/>
    <w:basedOn w:val="Normal"/>
    <w:uiPriority w:val="99"/>
    <w:unhideWhenUsed/>
    <w:locked/>
    <w:rsid w:val="001F57AC"/>
    <w:pPr>
      <w:numPr>
        <w:numId w:val="16"/>
      </w:numPr>
      <w:contextualSpacing/>
    </w:pPr>
  </w:style>
  <w:style w:type="paragraph" w:styleId="ListBullet5">
    <w:name w:val="List Bullet 5"/>
    <w:basedOn w:val="Normal"/>
    <w:uiPriority w:val="99"/>
    <w:unhideWhenUsed/>
    <w:locked/>
    <w:rsid w:val="001F57AC"/>
    <w:pPr>
      <w:numPr>
        <w:numId w:val="17"/>
      </w:numPr>
      <w:contextualSpacing/>
    </w:pPr>
  </w:style>
  <w:style w:type="paragraph" w:styleId="ListNumber2">
    <w:name w:val="List Number 2"/>
    <w:basedOn w:val="ListParagraph"/>
    <w:uiPriority w:val="1"/>
    <w:unhideWhenUsed/>
    <w:rsid w:val="001F57AC"/>
    <w:pPr>
      <w:numPr>
        <w:numId w:val="18"/>
      </w:numPr>
      <w:spacing w:after="120"/>
    </w:pPr>
  </w:style>
  <w:style w:type="paragraph" w:styleId="ListNumber3">
    <w:name w:val="List Number 3"/>
    <w:basedOn w:val="ListParagraph"/>
    <w:uiPriority w:val="1"/>
    <w:unhideWhenUsed/>
    <w:rsid w:val="001F57AC"/>
    <w:pPr>
      <w:numPr>
        <w:numId w:val="19"/>
      </w:numPr>
      <w:spacing w:after="120"/>
    </w:pPr>
  </w:style>
  <w:style w:type="paragraph" w:customStyle="1" w:styleId="Outline2">
    <w:name w:val="Outline 2"/>
    <w:basedOn w:val="H2"/>
    <w:next w:val="Paragraph"/>
    <w:uiPriority w:val="1"/>
    <w:unhideWhenUsed/>
    <w:qFormat/>
    <w:rsid w:val="001F57AC"/>
    <w:pPr>
      <w:keepLines/>
      <w:numPr>
        <w:ilvl w:val="1"/>
        <w:numId w:val="21"/>
      </w:numPr>
    </w:pPr>
    <w:rPr>
      <w:sz w:val="24"/>
    </w:rPr>
  </w:style>
  <w:style w:type="paragraph" w:customStyle="1" w:styleId="Outline3">
    <w:name w:val="Outline 3"/>
    <w:basedOn w:val="H3"/>
    <w:uiPriority w:val="1"/>
    <w:unhideWhenUsed/>
    <w:qFormat/>
    <w:rsid w:val="001F57AC"/>
    <w:pPr>
      <w:keepLines/>
      <w:numPr>
        <w:ilvl w:val="2"/>
        <w:numId w:val="21"/>
      </w:numPr>
      <w:spacing w:line="240" w:lineRule="exact"/>
    </w:pPr>
    <w:rPr>
      <w:i/>
      <w:sz w:val="24"/>
    </w:rPr>
  </w:style>
  <w:style w:type="paragraph" w:customStyle="1" w:styleId="Outline4">
    <w:name w:val="Outline 4"/>
    <w:basedOn w:val="H4"/>
    <w:next w:val="Paragraph"/>
    <w:uiPriority w:val="1"/>
    <w:unhideWhenUsed/>
    <w:qFormat/>
    <w:rsid w:val="001F57AC"/>
    <w:pPr>
      <w:keepLines/>
      <w:numPr>
        <w:ilvl w:val="3"/>
        <w:numId w:val="21"/>
      </w:numPr>
    </w:pPr>
  </w:style>
  <w:style w:type="paragraph" w:styleId="Quote">
    <w:name w:val="Quote"/>
    <w:basedOn w:val="Normal"/>
    <w:next w:val="Normal"/>
    <w:link w:val="QuoteChar"/>
    <w:uiPriority w:val="1"/>
    <w:qFormat/>
    <w:rsid w:val="001F57AC"/>
    <w:pPr>
      <w:spacing w:before="60" w:after="60" w:line="300" w:lineRule="exact"/>
    </w:pPr>
    <w:rPr>
      <w:i/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"/>
    <w:rsid w:val="001F57AC"/>
    <w:rPr>
      <w:rFonts w:asciiTheme="minorHAnsi" w:eastAsia="Times New Roman" w:hAnsiTheme="minorHAnsi" w:cs="Times New Roman"/>
      <w:i/>
      <w:iCs/>
      <w:color w:val="000000" w:themeColor="text1"/>
      <w:sz w:val="20"/>
      <w:szCs w:val="20"/>
    </w:rPr>
  </w:style>
  <w:style w:type="paragraph" w:customStyle="1" w:styleId="QuoteAttribution">
    <w:name w:val="Quote Attribution"/>
    <w:basedOn w:val="Quote"/>
    <w:uiPriority w:val="1"/>
    <w:qFormat/>
    <w:rsid w:val="001F57AC"/>
    <w:pPr>
      <w:spacing w:before="120"/>
      <w:jc w:val="right"/>
    </w:pPr>
    <w:rPr>
      <w:i w:val="0"/>
    </w:rPr>
  </w:style>
  <w:style w:type="paragraph" w:styleId="Salutation">
    <w:name w:val="Salutation"/>
    <w:basedOn w:val="Normal"/>
    <w:next w:val="Normal"/>
    <w:link w:val="SalutationChar"/>
    <w:uiPriority w:val="1"/>
    <w:unhideWhenUsed/>
    <w:rsid w:val="001F57AC"/>
  </w:style>
  <w:style w:type="character" w:customStyle="1" w:styleId="SalutationChar">
    <w:name w:val="Salutation Char"/>
    <w:basedOn w:val="DefaultParagraphFont"/>
    <w:link w:val="Salutation"/>
    <w:uiPriority w:val="1"/>
    <w:rsid w:val="001F57AC"/>
    <w:rPr>
      <w:rFonts w:asciiTheme="minorHAnsi" w:eastAsia="Times New Roman" w:hAnsiTheme="minorHAnsi" w:cs="Times New Roman"/>
      <w:szCs w:val="20"/>
    </w:rPr>
  </w:style>
  <w:style w:type="paragraph" w:styleId="Signature">
    <w:name w:val="Signature"/>
    <w:basedOn w:val="Normal"/>
    <w:link w:val="SignatureChar"/>
    <w:uiPriority w:val="1"/>
    <w:unhideWhenUsed/>
    <w:rsid w:val="001F57AC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1"/>
    <w:rsid w:val="001F57AC"/>
    <w:rPr>
      <w:rFonts w:asciiTheme="minorHAnsi" w:eastAsia="Times New Roman" w:hAnsiTheme="minorHAnsi" w:cs="Times New Roman"/>
      <w:szCs w:val="20"/>
    </w:rPr>
  </w:style>
  <w:style w:type="paragraph" w:customStyle="1" w:styleId="LogoAnchor">
    <w:name w:val="Logo_Anchor"/>
    <w:basedOn w:val="Normal"/>
    <w:qFormat/>
    <w:rsid w:val="001F57AC"/>
    <w:pPr>
      <w:spacing w:before="240"/>
      <w:jc w:val="center"/>
    </w:pPr>
    <w:rPr>
      <w:sz w:val="4"/>
    </w:rPr>
  </w:style>
  <w:style w:type="paragraph" w:customStyle="1" w:styleId="SidebarHead">
    <w:name w:val="Sidebar Head"/>
    <w:basedOn w:val="Normal"/>
    <w:uiPriority w:val="1"/>
    <w:qFormat/>
    <w:rsid w:val="001F57AC"/>
    <w:pPr>
      <w:keepNext/>
      <w:tabs>
        <w:tab w:val="left" w:pos="432"/>
      </w:tabs>
      <w:spacing w:before="60"/>
      <w:contextualSpacing/>
      <w:outlineLvl w:val="1"/>
    </w:pPr>
    <w:rPr>
      <w:rFonts w:asciiTheme="majorHAnsi" w:hAnsiTheme="majorHAnsi"/>
      <w:b/>
      <w:color w:val="042B48" w:themeColor="accent1"/>
      <w:sz w:val="20"/>
    </w:rPr>
  </w:style>
  <w:style w:type="paragraph" w:customStyle="1" w:styleId="Sidebar">
    <w:name w:val="Sidebar"/>
    <w:basedOn w:val="Normal"/>
    <w:uiPriority w:val="1"/>
    <w:qFormat/>
    <w:rsid w:val="001F57AC"/>
    <w:pPr>
      <w:tabs>
        <w:tab w:val="left" w:pos="792"/>
      </w:tabs>
      <w:suppressAutoHyphens/>
      <w:spacing w:before="60"/>
      <w:contextualSpacing/>
    </w:pPr>
    <w:rPr>
      <w:rFonts w:asciiTheme="majorHAnsi" w:hAnsiTheme="majorHAnsi" w:cs="Arial"/>
      <w:color w:val="042B48" w:themeColor="accent1"/>
      <w:spacing w:val="-2"/>
      <w:kern w:val="18"/>
      <w:sz w:val="18"/>
      <w14:ligatures w14:val="standard"/>
    </w:rPr>
  </w:style>
  <w:style w:type="character" w:styleId="Hyperlink">
    <w:name w:val="Hyperlink"/>
    <w:basedOn w:val="DefaultParagraphFont"/>
    <w:uiPriority w:val="99"/>
    <w:unhideWhenUsed/>
    <w:rsid w:val="001F57AC"/>
    <w:rPr>
      <w:color w:val="0000FF" w:themeColor="hyperlink"/>
      <w:u w:val="single"/>
    </w:rPr>
  </w:style>
  <w:style w:type="paragraph" w:customStyle="1" w:styleId="SidebarBullet">
    <w:name w:val="Sidebar Bullet"/>
    <w:basedOn w:val="Sidebar"/>
    <w:uiPriority w:val="43"/>
    <w:unhideWhenUsed/>
    <w:qFormat/>
    <w:rsid w:val="001F571B"/>
    <w:pPr>
      <w:tabs>
        <w:tab w:val="clear" w:pos="792"/>
        <w:tab w:val="left" w:pos="540"/>
      </w:tabs>
      <w:spacing w:before="0" w:after="60"/>
    </w:pPr>
    <w:rPr>
      <w:color w:val="000000"/>
      <w:szCs w:val="21"/>
    </w:rPr>
  </w:style>
  <w:style w:type="paragraph" w:customStyle="1" w:styleId="SidebarNumbered">
    <w:name w:val="Sidebar Numbered"/>
    <w:basedOn w:val="Sidebar"/>
    <w:uiPriority w:val="43"/>
    <w:unhideWhenUsed/>
    <w:qFormat/>
    <w:rsid w:val="001F571B"/>
    <w:pPr>
      <w:tabs>
        <w:tab w:val="clear" w:pos="792"/>
      </w:tabs>
      <w:spacing w:before="0" w:after="60"/>
    </w:pPr>
    <w:rPr>
      <w:color w:val="000000"/>
      <w:szCs w:val="21"/>
    </w:rPr>
  </w:style>
  <w:style w:type="paragraph" w:customStyle="1" w:styleId="SidebarTitle">
    <w:name w:val="Sidebar Title"/>
    <w:basedOn w:val="SidebarHead"/>
    <w:qFormat/>
    <w:rsid w:val="001F57AC"/>
    <w:pPr>
      <w:pBdr>
        <w:bottom w:val="single" w:sz="6" w:space="4" w:color="000000" w:themeColor="text1"/>
      </w:pBdr>
      <w:spacing w:before="0"/>
      <w:jc w:val="center"/>
    </w:pPr>
  </w:style>
  <w:style w:type="paragraph" w:customStyle="1" w:styleId="Byline">
    <w:name w:val="Byline"/>
    <w:basedOn w:val="QuoteAttribution"/>
    <w:uiPriority w:val="1"/>
    <w:qFormat/>
    <w:rsid w:val="001F57AC"/>
    <w:rPr>
      <w:rFonts w:asciiTheme="majorHAnsi" w:hAnsiTheme="majorHAnsi"/>
      <w:b/>
    </w:rPr>
  </w:style>
  <w:style w:type="paragraph" w:customStyle="1" w:styleId="Author">
    <w:name w:val="Author"/>
    <w:basedOn w:val="Byline"/>
    <w:uiPriority w:val="2"/>
    <w:qFormat/>
    <w:rsid w:val="001F57AC"/>
    <w:pPr>
      <w:jc w:val="left"/>
    </w:pPr>
  </w:style>
  <w:style w:type="paragraph" w:customStyle="1" w:styleId="TableTextCentered">
    <w:name w:val="Table Text Centered"/>
    <w:basedOn w:val="TableTextLeft"/>
    <w:uiPriority w:val="1"/>
    <w:qFormat/>
    <w:rsid w:val="001F57AC"/>
    <w:pPr>
      <w:jc w:val="center"/>
    </w:pPr>
  </w:style>
  <w:style w:type="paragraph" w:customStyle="1" w:styleId="TableTextDecimal">
    <w:name w:val="Table Text Decimal"/>
    <w:basedOn w:val="TableTextLeft"/>
    <w:uiPriority w:val="1"/>
    <w:qFormat/>
    <w:rsid w:val="001F57AC"/>
    <w:pPr>
      <w:tabs>
        <w:tab w:val="decimal" w:pos="360"/>
      </w:tabs>
    </w:pPr>
  </w:style>
  <w:style w:type="paragraph" w:customStyle="1" w:styleId="TableRowHead">
    <w:name w:val="Table Row Head"/>
    <w:basedOn w:val="TableHeaderLeft"/>
    <w:uiPriority w:val="1"/>
    <w:qFormat/>
    <w:rsid w:val="001F57AC"/>
    <w:pPr>
      <w:spacing w:before="40" w:after="20"/>
    </w:pPr>
    <w:rPr>
      <w:color w:val="auto"/>
    </w:rPr>
  </w:style>
  <w:style w:type="paragraph" w:customStyle="1" w:styleId="Pubinfo">
    <w:name w:val="Pubinfo"/>
    <w:basedOn w:val="Byline"/>
    <w:uiPriority w:val="1"/>
    <w:qFormat/>
    <w:rsid w:val="001F57AC"/>
    <w:pPr>
      <w:spacing w:before="0" w:after="120"/>
      <w:jc w:val="left"/>
    </w:pPr>
  </w:style>
  <w:style w:type="paragraph" w:customStyle="1" w:styleId="PubinfoHead">
    <w:name w:val="Pubinfo Head"/>
    <w:basedOn w:val="Pubinfo"/>
    <w:uiPriority w:val="1"/>
    <w:qFormat/>
    <w:rsid w:val="001F57AC"/>
    <w:pPr>
      <w:spacing w:after="240"/>
    </w:pPr>
    <w:rPr>
      <w:b w:val="0"/>
    </w:rPr>
  </w:style>
  <w:style w:type="paragraph" w:customStyle="1" w:styleId="PubinfoList">
    <w:name w:val="Pubinfo List"/>
    <w:basedOn w:val="PubinfoHead"/>
    <w:uiPriority w:val="1"/>
    <w:qFormat/>
    <w:rsid w:val="001F57AC"/>
    <w:pPr>
      <w:spacing w:before="60" w:after="60"/>
      <w:ind w:left="432" w:hanging="432"/>
    </w:pPr>
    <w:rPr>
      <w:rFonts w:asciiTheme="minorHAnsi" w:hAnsiTheme="minorHAnsi"/>
      <w:b/>
    </w:rPr>
  </w:style>
  <w:style w:type="character" w:customStyle="1" w:styleId="Superscript">
    <w:name w:val="Superscript"/>
    <w:basedOn w:val="DefaultParagraphFont"/>
    <w:qFormat/>
    <w:rsid w:val="001F57AC"/>
    <w:rPr>
      <w:vertAlign w:val="superscript"/>
    </w:rPr>
  </w:style>
  <w:style w:type="character" w:customStyle="1" w:styleId="Subscript">
    <w:name w:val="Subscript"/>
    <w:basedOn w:val="DefaultParagraphFont"/>
    <w:qFormat/>
    <w:rsid w:val="001F57AC"/>
    <w:rPr>
      <w:vertAlign w:val="subscript"/>
    </w:rPr>
  </w:style>
  <w:style w:type="character" w:customStyle="1" w:styleId="Underline">
    <w:name w:val="Underline"/>
    <w:basedOn w:val="DefaultParagraphFont"/>
    <w:qFormat/>
    <w:rsid w:val="001F57AC"/>
    <w:rPr>
      <w:u w:val="single"/>
    </w:rPr>
  </w:style>
  <w:style w:type="paragraph" w:customStyle="1" w:styleId="ExhibitFootnote">
    <w:name w:val="Exhibit Footnote"/>
    <w:basedOn w:val="ExhibitSource"/>
    <w:uiPriority w:val="1"/>
    <w:qFormat/>
    <w:rsid w:val="001F57AC"/>
    <w:pPr>
      <w:ind w:left="0" w:firstLine="0"/>
    </w:pPr>
  </w:style>
  <w:style w:type="paragraph" w:customStyle="1" w:styleId="ListHead">
    <w:name w:val="List Head"/>
    <w:basedOn w:val="H4"/>
    <w:uiPriority w:val="1"/>
    <w:qFormat/>
    <w:rsid w:val="001F57AC"/>
    <w:pPr>
      <w:spacing w:before="360" w:after="120"/>
      <w:outlineLvl w:val="9"/>
    </w:pPr>
  </w:style>
  <w:style w:type="paragraph" w:styleId="NoSpacing">
    <w:name w:val="No Spacing"/>
    <w:basedOn w:val="Normal"/>
    <w:link w:val="NoSpacingChar"/>
    <w:uiPriority w:val="1"/>
    <w:qFormat/>
    <w:rsid w:val="001F57AC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F57AC"/>
    <w:rPr>
      <w:rFonts w:asciiTheme="minorHAnsi" w:eastAsia="Times New Roman" w:hAnsiTheme="minorHAnsi" w:cs="Times New Roman"/>
      <w:sz w:val="22"/>
      <w:szCs w:val="22"/>
    </w:rPr>
  </w:style>
  <w:style w:type="paragraph" w:styleId="NoteHeading">
    <w:name w:val="Note Heading"/>
    <w:basedOn w:val="Feature2Head"/>
    <w:next w:val="Normal"/>
    <w:link w:val="NoteHeadingChar"/>
    <w:uiPriority w:val="1"/>
    <w:rsid w:val="001F57AC"/>
    <w:pPr>
      <w:pBdr>
        <w:left w:val="dotted" w:sz="4" w:space="4" w:color="auto"/>
      </w:pBdr>
    </w:pPr>
    <w:rPr>
      <w:b/>
    </w:rPr>
  </w:style>
  <w:style w:type="character" w:customStyle="1" w:styleId="NoteHeadingChar">
    <w:name w:val="Note Heading Char"/>
    <w:basedOn w:val="DefaultParagraphFont"/>
    <w:link w:val="NoteHeading"/>
    <w:uiPriority w:val="1"/>
    <w:rsid w:val="001F57AC"/>
    <w:rPr>
      <w:rFonts w:asciiTheme="majorHAnsi" w:eastAsia="Times New Roman" w:hAnsiTheme="majorHAnsi" w:cs="Times New Roman"/>
      <w:b/>
      <w:color w:val="042B48" w:themeColor="accent1"/>
      <w:szCs w:val="20"/>
    </w:rPr>
  </w:style>
  <w:style w:type="paragraph" w:customStyle="1" w:styleId="Notes">
    <w:name w:val="Notes"/>
    <w:basedOn w:val="Normal"/>
    <w:uiPriority w:val="1"/>
    <w:qFormat/>
    <w:rsid w:val="001F57AC"/>
    <w:pPr>
      <w:pBdr>
        <w:left w:val="dotted" w:sz="4" w:space="4" w:color="auto"/>
      </w:pBdr>
    </w:pPr>
    <w:rPr>
      <w:i/>
      <w:color w:val="F9EAC5" w:themeColor="accent5"/>
    </w:rPr>
  </w:style>
  <w:style w:type="paragraph" w:customStyle="1" w:styleId="PubinfoNumber">
    <w:name w:val="Pubinfo Number"/>
    <w:basedOn w:val="Pubinfo"/>
    <w:uiPriority w:val="1"/>
    <w:qFormat/>
    <w:rsid w:val="001F57AC"/>
  </w:style>
  <w:style w:type="paragraph" w:customStyle="1" w:styleId="PubinfoCategory">
    <w:name w:val="Pubinfo Category"/>
    <w:basedOn w:val="PubinfoNumber"/>
    <w:uiPriority w:val="1"/>
    <w:qFormat/>
    <w:rsid w:val="001F57AC"/>
    <w:rPr>
      <w:rFonts w:cstheme="majorHAnsi"/>
      <w:b w:val="0"/>
      <w:smallCaps/>
    </w:rPr>
  </w:style>
  <w:style w:type="paragraph" w:customStyle="1" w:styleId="ESH1">
    <w:name w:val="ES H1"/>
    <w:basedOn w:val="H1"/>
    <w:uiPriority w:val="1"/>
    <w:qFormat/>
    <w:rsid w:val="001F57AC"/>
    <w:pPr>
      <w:pageBreakBefore/>
      <w:spacing w:line="370" w:lineRule="exact"/>
    </w:pPr>
  </w:style>
  <w:style w:type="paragraph" w:customStyle="1" w:styleId="ESBullet">
    <w:name w:val="ES Bullet"/>
    <w:basedOn w:val="Feature1ListBullet"/>
    <w:uiPriority w:val="2"/>
    <w:qFormat/>
    <w:rsid w:val="001F57AC"/>
    <w:pPr>
      <w:numPr>
        <w:numId w:val="1"/>
      </w:numPr>
      <w:spacing w:line="320" w:lineRule="exact"/>
    </w:pPr>
    <w:rPr>
      <w:rFonts w:asciiTheme="majorHAnsi" w:hAnsiTheme="majorHAnsi"/>
      <w:color w:val="000000" w:themeColor="text1"/>
      <w:sz w:val="22"/>
    </w:rPr>
  </w:style>
  <w:style w:type="paragraph" w:customStyle="1" w:styleId="ESParagraph">
    <w:name w:val="ES Paragraph"/>
    <w:basedOn w:val="Paragraph"/>
    <w:uiPriority w:val="1"/>
    <w:qFormat/>
    <w:rsid w:val="001F57AC"/>
    <w:pPr>
      <w:spacing w:after="120" w:line="310" w:lineRule="exact"/>
    </w:pPr>
    <w:rPr>
      <w:rFonts w:asciiTheme="majorHAnsi" w:hAnsiTheme="majorHAnsi"/>
      <w:sz w:val="22"/>
    </w:rPr>
  </w:style>
  <w:style w:type="paragraph" w:customStyle="1" w:styleId="TableSignificanceNote">
    <w:name w:val="Table Significance Note"/>
    <w:basedOn w:val="TableFootnote"/>
    <w:uiPriority w:val="43"/>
    <w:unhideWhenUsed/>
    <w:qFormat/>
    <w:rsid w:val="000908DF"/>
    <w:pPr>
      <w:tabs>
        <w:tab w:val="clear" w:pos="1080"/>
        <w:tab w:val="right" w:pos="360"/>
        <w:tab w:val="left" w:pos="540"/>
      </w:tabs>
      <w:spacing w:before="120" w:line="260" w:lineRule="exact"/>
      <w:ind w:left="533" w:hanging="720"/>
    </w:pPr>
  </w:style>
  <w:style w:type="paragraph" w:customStyle="1" w:styleId="ESSidebar">
    <w:name w:val="ES Sidebar"/>
    <w:basedOn w:val="Sidebar"/>
    <w:uiPriority w:val="1"/>
    <w:qFormat/>
    <w:rsid w:val="001F57AC"/>
  </w:style>
  <w:style w:type="paragraph" w:customStyle="1" w:styleId="FAQQuestion">
    <w:name w:val="FAQ Question"/>
    <w:basedOn w:val="H2"/>
    <w:uiPriority w:val="1"/>
    <w:qFormat/>
    <w:rsid w:val="001F57AC"/>
    <w:pPr>
      <w:numPr>
        <w:numId w:val="3"/>
      </w:numPr>
      <w:spacing w:after="360"/>
    </w:pPr>
    <w:rPr>
      <w:color w:val="042B48" w:themeColor="accent1"/>
      <w:sz w:val="24"/>
    </w:rPr>
  </w:style>
  <w:style w:type="character" w:customStyle="1" w:styleId="BoldUnderline">
    <w:name w:val="Bold Underline"/>
    <w:basedOn w:val="DefaultParagraphFont"/>
    <w:qFormat/>
    <w:rsid w:val="001F57AC"/>
    <w:rPr>
      <w:b/>
      <w:u w:val="single"/>
    </w:rPr>
  </w:style>
  <w:style w:type="paragraph" w:customStyle="1" w:styleId="LOF1">
    <w:name w:val="LOF 1"/>
    <w:basedOn w:val="TableofFigures"/>
    <w:uiPriority w:val="1"/>
    <w:qFormat/>
    <w:rsid w:val="001F57AC"/>
  </w:style>
  <w:style w:type="paragraph" w:styleId="TOCHeading">
    <w:name w:val="TOC Heading"/>
    <w:basedOn w:val="Heading1"/>
    <w:next w:val="Normal"/>
    <w:uiPriority w:val="39"/>
    <w:qFormat/>
    <w:rsid w:val="001F57AC"/>
    <w:pPr>
      <w:keepLines/>
      <w:pBdr>
        <w:bottom w:val="none" w:sz="0" w:space="0" w:color="auto"/>
      </w:pBdr>
      <w:tabs>
        <w:tab w:val="clear" w:pos="432"/>
      </w:tabs>
      <w:spacing w:after="360" w:line="360" w:lineRule="exact"/>
      <w:outlineLvl w:val="9"/>
    </w:pPr>
    <w:rPr>
      <w:rFonts w:asciiTheme="majorHAnsi" w:eastAsiaTheme="majorEastAsia" w:hAnsiTheme="majorHAnsi" w:cstheme="majorBidi"/>
      <w:caps w:val="0"/>
      <w:color w:val="032035" w:themeColor="accent1" w:themeShade="BF"/>
      <w:sz w:val="28"/>
      <w:szCs w:val="32"/>
    </w:rPr>
  </w:style>
  <w:style w:type="character" w:customStyle="1" w:styleId="8pt">
    <w:name w:val="8 pt"/>
    <w:basedOn w:val="DefaultParagraphFont"/>
    <w:uiPriority w:val="1"/>
    <w:qFormat/>
    <w:rsid w:val="001F57AC"/>
    <w:rPr>
      <w:sz w:val="16"/>
    </w:rPr>
  </w:style>
  <w:style w:type="character" w:customStyle="1" w:styleId="9pt">
    <w:name w:val="9 pt"/>
    <w:basedOn w:val="DefaultParagraphFont"/>
    <w:uiPriority w:val="1"/>
    <w:qFormat/>
    <w:rsid w:val="001F57AC"/>
    <w:rPr>
      <w:sz w:val="18"/>
    </w:rPr>
  </w:style>
  <w:style w:type="character" w:styleId="IntenseReference">
    <w:name w:val="Intense Reference"/>
    <w:basedOn w:val="DefaultParagraphFont"/>
    <w:uiPriority w:val="99"/>
    <w:semiHidden/>
    <w:unhideWhenUsed/>
    <w:qFormat/>
    <w:locked/>
    <w:rsid w:val="001F57AC"/>
    <w:rPr>
      <w:b/>
      <w:bCs/>
      <w:smallCaps/>
      <w:color w:val="042B48" w:themeColor="accent1"/>
      <w:spacing w:val="5"/>
    </w:rPr>
  </w:style>
  <w:style w:type="character" w:styleId="IntenseEmphasis">
    <w:name w:val="Intense Emphasis"/>
    <w:basedOn w:val="DefaultParagraphFont"/>
    <w:uiPriority w:val="99"/>
    <w:semiHidden/>
    <w:unhideWhenUsed/>
    <w:qFormat/>
    <w:locked/>
    <w:rsid w:val="001F57AC"/>
    <w:rPr>
      <w:i/>
      <w:iCs/>
      <w:color w:val="042B48" w:themeColor="accent1"/>
    </w:rPr>
  </w:style>
  <w:style w:type="paragraph" w:customStyle="1" w:styleId="Callout">
    <w:name w:val="Callout"/>
    <w:basedOn w:val="ESSidebar"/>
    <w:uiPriority w:val="1"/>
    <w:qFormat/>
    <w:rsid w:val="001F57AC"/>
    <w:pPr>
      <w:spacing w:line="370" w:lineRule="exact"/>
      <w:jc w:val="right"/>
    </w:pPr>
    <w:rPr>
      <w:rFonts w:asciiTheme="minorHAnsi" w:hAnsiTheme="minorHAnsi"/>
      <w:b/>
      <w:color w:val="046B5C" w:themeColor="text2"/>
      <w:sz w:val="28"/>
    </w:rPr>
  </w:style>
  <w:style w:type="paragraph" w:customStyle="1" w:styleId="FigureFootnote">
    <w:name w:val="Figure Footnote"/>
    <w:basedOn w:val="ExhibitFootnote"/>
    <w:qFormat/>
    <w:rsid w:val="001F57AC"/>
  </w:style>
  <w:style w:type="paragraph" w:customStyle="1" w:styleId="PubinfoDate">
    <w:name w:val="Pubinfo Date"/>
    <w:basedOn w:val="PubinfoHead"/>
    <w:uiPriority w:val="1"/>
    <w:qFormat/>
    <w:rsid w:val="001F57AC"/>
  </w:style>
  <w:style w:type="character" w:styleId="EndnoteReference">
    <w:name w:val="endnote reference"/>
    <w:basedOn w:val="DefaultParagraphFont"/>
    <w:semiHidden/>
    <w:unhideWhenUsed/>
    <w:rsid w:val="001F57AC"/>
    <w:rPr>
      <w:vertAlign w:val="superscript"/>
    </w:rPr>
  </w:style>
  <w:style w:type="paragraph" w:customStyle="1" w:styleId="FeatureEndRule">
    <w:name w:val="Feature End Rule"/>
    <w:basedOn w:val="Feature1ListBullet"/>
    <w:uiPriority w:val="1"/>
    <w:qFormat/>
    <w:rsid w:val="001F57AC"/>
    <w:pPr>
      <w:pBdr>
        <w:bottom w:val="single" w:sz="6" w:space="1" w:color="auto"/>
      </w:pBdr>
      <w:spacing w:after="360" w:line="40" w:lineRule="exact"/>
      <w:contextualSpacing w:val="0"/>
    </w:pPr>
    <w:rPr>
      <w:color w:val="FFFFFF" w:themeColor="background1"/>
      <w:sz w:val="4"/>
    </w:rPr>
  </w:style>
  <w:style w:type="numbering" w:customStyle="1" w:styleId="Feature2">
    <w:name w:val="Feature 2"/>
    <w:uiPriority w:val="99"/>
    <w:rsid w:val="001F57AC"/>
    <w:pPr>
      <w:numPr>
        <w:numId w:val="4"/>
      </w:numPr>
    </w:pPr>
  </w:style>
  <w:style w:type="paragraph" w:customStyle="1" w:styleId="SidebarText">
    <w:name w:val="Sidebar Text"/>
    <w:basedOn w:val="Normal"/>
    <w:uiPriority w:val="43"/>
    <w:unhideWhenUsed/>
    <w:qFormat/>
    <w:rsid w:val="00844E31"/>
    <w:pPr>
      <w:tabs>
        <w:tab w:val="left" w:pos="792"/>
      </w:tabs>
      <w:spacing w:before="60" w:after="60"/>
    </w:pPr>
    <w:rPr>
      <w:rFonts w:asciiTheme="majorHAnsi" w:hAnsiTheme="majorHAnsi" w:cs="Arial"/>
      <w:color w:val="000000" w:themeColor="text1"/>
      <w:sz w:val="20"/>
    </w:rPr>
  </w:style>
  <w:style w:type="paragraph" w:customStyle="1" w:styleId="FootnoteSep">
    <w:name w:val="Footnote Sep"/>
    <w:basedOn w:val="Normal"/>
    <w:uiPriority w:val="1"/>
    <w:qFormat/>
    <w:rsid w:val="001F57AC"/>
    <w:pPr>
      <w:pBdr>
        <w:top w:val="single" w:sz="4" w:space="1" w:color="046B5C" w:themeColor="text2"/>
      </w:pBdr>
      <w:spacing w:after="80" w:line="40" w:lineRule="exact"/>
    </w:pPr>
    <w:rPr>
      <w:color w:val="FFFFFF" w:themeColor="background1"/>
      <w:sz w:val="4"/>
    </w:rPr>
  </w:style>
  <w:style w:type="paragraph" w:customStyle="1" w:styleId="FigureSignificance">
    <w:name w:val="Figure Significance"/>
    <w:basedOn w:val="ExhibitSignificance"/>
    <w:uiPriority w:val="1"/>
    <w:qFormat/>
    <w:rsid w:val="001F57AC"/>
    <w:pPr>
      <w:spacing w:before="60"/>
    </w:pPr>
  </w:style>
  <w:style w:type="paragraph" w:customStyle="1" w:styleId="FigureSource">
    <w:name w:val="Figure Source"/>
    <w:basedOn w:val="ExhibitSource"/>
    <w:uiPriority w:val="1"/>
    <w:qFormat/>
    <w:rsid w:val="001F57AC"/>
  </w:style>
  <w:style w:type="paragraph" w:customStyle="1" w:styleId="ListAlpha">
    <w:name w:val="List Alpha"/>
    <w:basedOn w:val="Normal"/>
    <w:uiPriority w:val="1"/>
    <w:qFormat/>
    <w:rsid w:val="001F57AC"/>
    <w:pPr>
      <w:numPr>
        <w:numId w:val="11"/>
      </w:numPr>
    </w:pPr>
  </w:style>
  <w:style w:type="paragraph" w:customStyle="1" w:styleId="ListAlpha2">
    <w:name w:val="List Alpha 2"/>
    <w:basedOn w:val="Normal"/>
    <w:uiPriority w:val="1"/>
    <w:qFormat/>
    <w:rsid w:val="001F57AC"/>
    <w:pPr>
      <w:numPr>
        <w:numId w:val="12"/>
      </w:numPr>
    </w:pPr>
  </w:style>
  <w:style w:type="paragraph" w:customStyle="1" w:styleId="ListAlpha3">
    <w:name w:val="List Alpha 3"/>
    <w:basedOn w:val="Normal"/>
    <w:uiPriority w:val="1"/>
    <w:qFormat/>
    <w:rsid w:val="001F57AC"/>
    <w:pPr>
      <w:numPr>
        <w:numId w:val="13"/>
      </w:numPr>
    </w:pPr>
  </w:style>
  <w:style w:type="character" w:customStyle="1" w:styleId="TitleSubtitle">
    <w:name w:val="Title_Subtitle"/>
    <w:basedOn w:val="DefaultParagraphFont"/>
    <w:uiPriority w:val="1"/>
    <w:qFormat/>
    <w:rsid w:val="001F57AC"/>
    <w:rPr>
      <w:rFonts w:asciiTheme="majorHAnsi" w:hAnsiTheme="majorHAnsi"/>
      <w:b/>
      <w:color w:val="046B5C" w:themeColor="text2"/>
    </w:rPr>
  </w:style>
  <w:style w:type="paragraph" w:customStyle="1" w:styleId="ESParagraphContinued">
    <w:name w:val="ES Paragraph Continued"/>
    <w:basedOn w:val="ESParagraph"/>
    <w:uiPriority w:val="1"/>
    <w:qFormat/>
    <w:rsid w:val="001F57AC"/>
    <w:pPr>
      <w:spacing w:before="240"/>
    </w:pPr>
  </w:style>
  <w:style w:type="character" w:customStyle="1" w:styleId="JournalTitle">
    <w:name w:val="JournalTitle"/>
    <w:uiPriority w:val="43"/>
    <w:qFormat/>
    <w:rsid w:val="00F3422B"/>
    <w:rPr>
      <w:i/>
    </w:rPr>
  </w:style>
  <w:style w:type="character" w:customStyle="1" w:styleId="ProjectRole">
    <w:name w:val="ProjectRole"/>
    <w:basedOn w:val="DefaultParagraphFont"/>
    <w:qFormat/>
    <w:rsid w:val="001F57AC"/>
    <w:rPr>
      <w:b/>
    </w:rPr>
  </w:style>
  <w:style w:type="paragraph" w:customStyle="1" w:styleId="ResBody">
    <w:name w:val="Res_Body"/>
    <w:link w:val="ResBodyChar"/>
    <w:uiPriority w:val="3"/>
    <w:qFormat/>
    <w:rsid w:val="001F57AC"/>
    <w:pPr>
      <w:spacing w:before="80" w:after="0" w:line="250" w:lineRule="exact"/>
    </w:pPr>
    <w:rPr>
      <w:rFonts w:ascii="Garamond" w:eastAsiaTheme="minorHAnsi" w:hAnsi="Garamond" w:cs="Arial"/>
      <w:kern w:val="22"/>
      <w:sz w:val="22"/>
      <w:szCs w:val="22"/>
      <w14:ligatures w14:val="standard"/>
      <w14:numSpacing w14:val="proportional"/>
    </w:rPr>
  </w:style>
  <w:style w:type="character" w:customStyle="1" w:styleId="ResBodyChar">
    <w:name w:val="Res_Body Char"/>
    <w:basedOn w:val="DefaultParagraphFont"/>
    <w:link w:val="ResBody"/>
    <w:uiPriority w:val="3"/>
    <w:rsid w:val="001F57AC"/>
    <w:rPr>
      <w:rFonts w:ascii="Garamond" w:eastAsiaTheme="minorHAnsi" w:hAnsi="Garamond" w:cs="Arial"/>
      <w:kern w:val="22"/>
      <w:sz w:val="22"/>
      <w:szCs w:val="22"/>
      <w14:ligatures w14:val="standard"/>
      <w14:numSpacing w14:val="proportional"/>
    </w:rPr>
  </w:style>
  <w:style w:type="paragraph" w:customStyle="1" w:styleId="ResFooter">
    <w:name w:val="Res_Footer"/>
    <w:basedOn w:val="ResBody"/>
    <w:link w:val="ResFooterChar"/>
    <w:uiPriority w:val="3"/>
    <w:qFormat/>
    <w:rsid w:val="001F57AC"/>
    <w:pPr>
      <w:spacing w:before="0"/>
      <w:jc w:val="center"/>
    </w:pPr>
    <w:rPr>
      <w:sz w:val="20"/>
    </w:rPr>
  </w:style>
  <w:style w:type="character" w:customStyle="1" w:styleId="ResFooterChar">
    <w:name w:val="Res_Footer Char"/>
    <w:basedOn w:val="ResBodyChar"/>
    <w:link w:val="ResFooter"/>
    <w:uiPriority w:val="3"/>
    <w:rsid w:val="001F57AC"/>
    <w:rPr>
      <w:rFonts w:ascii="Garamond" w:eastAsiaTheme="minorHAnsi" w:hAnsi="Garamond" w:cs="Arial"/>
      <w:kern w:val="22"/>
      <w:sz w:val="20"/>
      <w:szCs w:val="22"/>
      <w14:ligatures w14:val="standard"/>
      <w14:numSpacing w14:val="proportional"/>
    </w:rPr>
  </w:style>
  <w:style w:type="paragraph" w:customStyle="1" w:styleId="ResH1">
    <w:name w:val="Res_H1"/>
    <w:basedOn w:val="Normal"/>
    <w:next w:val="ResBody"/>
    <w:link w:val="ResH1Char"/>
    <w:uiPriority w:val="3"/>
    <w:qFormat/>
    <w:rsid w:val="001B3728"/>
    <w:pPr>
      <w:keepNext/>
      <w:pBdr>
        <w:bottom w:val="dotted" w:sz="6" w:space="1" w:color="046B5C" w:themeColor="text2"/>
      </w:pBdr>
      <w:spacing w:before="160" w:line="400" w:lineRule="exact"/>
    </w:pPr>
    <w:rPr>
      <w:rFonts w:ascii="Arial Black" w:eastAsiaTheme="minorHAnsi" w:hAnsi="Arial Black" w:cs="Arial"/>
      <w:color w:val="046B5C" w:themeColor="text2"/>
      <w:w w:val="99"/>
      <w:kern w:val="22"/>
      <w:szCs w:val="22"/>
      <w14:ligatures w14:val="standard"/>
      <w14:numSpacing w14:val="proportional"/>
    </w:rPr>
  </w:style>
  <w:style w:type="character" w:customStyle="1" w:styleId="ResH1Char">
    <w:name w:val="Res_H1 Char"/>
    <w:basedOn w:val="DefaultParagraphFont"/>
    <w:link w:val="ResH1"/>
    <w:uiPriority w:val="3"/>
    <w:rsid w:val="001B3728"/>
    <w:rPr>
      <w:rFonts w:ascii="Arial Black" w:eastAsiaTheme="minorHAnsi" w:hAnsi="Arial Black" w:cs="Arial"/>
      <w:color w:val="046B5C" w:themeColor="text2"/>
      <w:w w:val="99"/>
      <w:kern w:val="22"/>
      <w:szCs w:val="22"/>
      <w14:ligatures w14:val="standard"/>
      <w14:numSpacing w14:val="proportional"/>
    </w:rPr>
  </w:style>
  <w:style w:type="paragraph" w:customStyle="1" w:styleId="ResH1Highlights">
    <w:name w:val="Res_H1_Highlights"/>
    <w:basedOn w:val="Normal"/>
    <w:next w:val="Normal"/>
    <w:link w:val="ResH1HighlightsChar"/>
    <w:uiPriority w:val="3"/>
    <w:qFormat/>
    <w:rsid w:val="001B3728"/>
    <w:pPr>
      <w:keepNext/>
      <w:pBdr>
        <w:top w:val="single" w:sz="24" w:space="1" w:color="E0D4B5"/>
        <w:left w:val="single" w:sz="24" w:space="4" w:color="E0D4B5"/>
        <w:bottom w:val="dotted" w:sz="4" w:space="1" w:color="046B5C" w:themeColor="text2"/>
        <w:right w:val="single" w:sz="24" w:space="4" w:color="E0D4B5"/>
      </w:pBdr>
      <w:shd w:val="clear" w:color="auto" w:fill="E0D4B5"/>
      <w:spacing w:line="480" w:lineRule="exact"/>
      <w:ind w:left="130" w:right="130"/>
    </w:pPr>
    <w:rPr>
      <w:rFonts w:ascii="Arial Black" w:eastAsiaTheme="minorHAnsi" w:hAnsi="Arial Black" w:cs="Arial"/>
      <w:color w:val="046B5C" w:themeColor="text2"/>
      <w:w w:val="99"/>
      <w:kern w:val="22"/>
      <w:szCs w:val="22"/>
      <w14:ligatures w14:val="standard"/>
      <w14:numSpacing w14:val="proportional"/>
    </w:rPr>
  </w:style>
  <w:style w:type="character" w:customStyle="1" w:styleId="ResH1HighlightsChar">
    <w:name w:val="Res_H1_Highlights Char"/>
    <w:basedOn w:val="DefaultParagraphFont"/>
    <w:link w:val="ResH1Highlights"/>
    <w:uiPriority w:val="3"/>
    <w:rsid w:val="001B3728"/>
    <w:rPr>
      <w:rFonts w:ascii="Arial Black" w:eastAsiaTheme="minorHAnsi" w:hAnsi="Arial Black" w:cs="Arial"/>
      <w:color w:val="046B5C" w:themeColor="text2"/>
      <w:w w:val="99"/>
      <w:kern w:val="22"/>
      <w:szCs w:val="22"/>
      <w:shd w:val="clear" w:color="auto" w:fill="E0D4B5"/>
      <w14:ligatures w14:val="standard"/>
      <w14:numSpacing w14:val="proportional"/>
    </w:rPr>
  </w:style>
  <w:style w:type="paragraph" w:customStyle="1" w:styleId="ResH1Highlightsnorule">
    <w:name w:val="Res_H1_Highlights_norule"/>
    <w:basedOn w:val="ResH1Highlights"/>
    <w:uiPriority w:val="3"/>
    <w:qFormat/>
    <w:rsid w:val="001F57AC"/>
    <w:pPr>
      <w:pBdr>
        <w:bottom w:val="single" w:sz="24" w:space="1" w:color="E0D4B5"/>
      </w:pBdr>
    </w:pPr>
  </w:style>
  <w:style w:type="paragraph" w:customStyle="1" w:styleId="ResH1Sidebar">
    <w:name w:val="Res_H1_Sidebar"/>
    <w:basedOn w:val="ResH1"/>
    <w:uiPriority w:val="3"/>
    <w:qFormat/>
    <w:rsid w:val="001F57AC"/>
    <w:pPr>
      <w:spacing w:before="0" w:after="120"/>
    </w:pPr>
  </w:style>
  <w:style w:type="paragraph" w:customStyle="1" w:styleId="ResH2">
    <w:name w:val="Res_H2"/>
    <w:basedOn w:val="Normal"/>
    <w:link w:val="ResH2Char"/>
    <w:uiPriority w:val="3"/>
    <w:qFormat/>
    <w:rsid w:val="001F57AC"/>
    <w:pPr>
      <w:keepNext/>
      <w:spacing w:before="120" w:line="259" w:lineRule="auto"/>
    </w:pPr>
    <w:rPr>
      <w:rFonts w:ascii="Arial" w:eastAsiaTheme="minorHAnsi" w:hAnsi="Arial" w:cs="Arial"/>
      <w:b/>
      <w:color w:val="046B5C" w:themeColor="text2"/>
      <w:kern w:val="22"/>
      <w:sz w:val="22"/>
      <w:szCs w:val="22"/>
    </w:rPr>
  </w:style>
  <w:style w:type="character" w:customStyle="1" w:styleId="ResH2Char">
    <w:name w:val="Res_H2 Char"/>
    <w:basedOn w:val="DefaultParagraphFont"/>
    <w:link w:val="ResH2"/>
    <w:uiPriority w:val="3"/>
    <w:rsid w:val="001F57AC"/>
    <w:rPr>
      <w:rFonts w:ascii="Arial" w:eastAsiaTheme="minorHAnsi" w:hAnsi="Arial" w:cs="Arial"/>
      <w:b/>
      <w:color w:val="046B5C" w:themeColor="text2"/>
      <w:kern w:val="22"/>
      <w:sz w:val="22"/>
      <w:szCs w:val="22"/>
    </w:rPr>
  </w:style>
  <w:style w:type="paragraph" w:customStyle="1" w:styleId="ResH2Pubs">
    <w:name w:val="Res_H2_Pubs"/>
    <w:basedOn w:val="ResBody"/>
    <w:link w:val="ResH2PubsChar"/>
    <w:uiPriority w:val="3"/>
    <w:qFormat/>
    <w:rsid w:val="001F57AC"/>
    <w:pPr>
      <w:keepNext/>
    </w:pPr>
    <w:rPr>
      <w:rFonts w:ascii="Arial" w:hAnsi="Arial"/>
      <w:b/>
      <w:caps/>
      <w:color w:val="046B5C" w:themeColor="text2"/>
      <w:sz w:val="20"/>
    </w:rPr>
  </w:style>
  <w:style w:type="character" w:customStyle="1" w:styleId="ResH2PubsChar">
    <w:name w:val="Res_H2_Pubs Char"/>
    <w:basedOn w:val="ResBodyChar"/>
    <w:link w:val="ResH2Pubs"/>
    <w:uiPriority w:val="3"/>
    <w:rsid w:val="001F57AC"/>
    <w:rPr>
      <w:rFonts w:ascii="Arial" w:eastAsiaTheme="minorHAnsi" w:hAnsi="Arial" w:cs="Arial"/>
      <w:b/>
      <w:caps/>
      <w:color w:val="046B5C" w:themeColor="text2"/>
      <w:kern w:val="22"/>
      <w:sz w:val="20"/>
      <w:szCs w:val="22"/>
      <w14:ligatures w14:val="standard"/>
      <w14:numSpacing w14:val="proportional"/>
    </w:rPr>
  </w:style>
  <w:style w:type="paragraph" w:customStyle="1" w:styleId="ResH3">
    <w:name w:val="Res_H3"/>
    <w:basedOn w:val="ResBody"/>
    <w:uiPriority w:val="3"/>
    <w:qFormat/>
    <w:rsid w:val="001F57AC"/>
    <w:pPr>
      <w:keepNext/>
    </w:pPr>
    <w:rPr>
      <w:b/>
    </w:rPr>
  </w:style>
  <w:style w:type="paragraph" w:customStyle="1" w:styleId="ResHeader">
    <w:name w:val="Res_Header"/>
    <w:link w:val="ResHeaderChar"/>
    <w:uiPriority w:val="3"/>
    <w:qFormat/>
    <w:rsid w:val="001F57AC"/>
    <w:pPr>
      <w:widowControl w:val="0"/>
      <w:tabs>
        <w:tab w:val="left" w:pos="1584"/>
        <w:tab w:val="right" w:pos="10944"/>
      </w:tabs>
      <w:spacing w:after="0"/>
    </w:pPr>
    <w:rPr>
      <w:rFonts w:ascii="Arial Black" w:eastAsiaTheme="minorHAnsi" w:hAnsi="Arial Black" w:cs="Arial"/>
      <w:noProof/>
      <w:color w:val="046B5C" w:themeColor="text2"/>
      <w:kern w:val="22"/>
      <w:sz w:val="16"/>
      <w:szCs w:val="22"/>
    </w:rPr>
  </w:style>
  <w:style w:type="character" w:customStyle="1" w:styleId="ResHeaderChar">
    <w:name w:val="Res_Header Char"/>
    <w:basedOn w:val="HeaderChar"/>
    <w:link w:val="ResHeader"/>
    <w:uiPriority w:val="3"/>
    <w:rsid w:val="001F57AC"/>
    <w:rPr>
      <w:rFonts w:ascii="Arial Black" w:eastAsiaTheme="minorHAnsi" w:hAnsi="Arial Black" w:cs="Arial"/>
      <w:noProof/>
      <w:color w:val="046B5C" w:themeColor="text2"/>
      <w:kern w:val="22"/>
      <w:sz w:val="16"/>
      <w:szCs w:val="22"/>
    </w:rPr>
  </w:style>
  <w:style w:type="paragraph" w:customStyle="1" w:styleId="ResHighlights">
    <w:name w:val="Res_Highlights"/>
    <w:basedOn w:val="Normal"/>
    <w:link w:val="ResHighlightsChar"/>
    <w:uiPriority w:val="3"/>
    <w:qFormat/>
    <w:rsid w:val="001F57AC"/>
    <w:pPr>
      <w:pBdr>
        <w:top w:val="single" w:sz="24" w:space="1" w:color="E0D4B5"/>
        <w:left w:val="single" w:sz="24" w:space="4" w:color="E0D4B5"/>
        <w:bottom w:val="single" w:sz="24" w:space="1" w:color="E0D4B5"/>
        <w:right w:val="single" w:sz="24" w:space="4" w:color="E0D4B5"/>
      </w:pBdr>
      <w:shd w:val="clear" w:color="auto" w:fill="E0D4B5"/>
      <w:tabs>
        <w:tab w:val="left" w:pos="432"/>
        <w:tab w:val="left" w:pos="1296"/>
      </w:tabs>
      <w:spacing w:after="80" w:line="230" w:lineRule="exact"/>
      <w:ind w:left="130" w:right="130"/>
      <w:mirrorIndents/>
    </w:pPr>
    <w:rPr>
      <w:rFonts w:ascii="Arial" w:eastAsiaTheme="minorHAnsi" w:hAnsi="Arial" w:cs="Arial"/>
      <w:kern w:val="22"/>
      <w:sz w:val="20"/>
      <w14:ligatures w14:val="standardContextual"/>
      <w14:numSpacing w14:val="proportional"/>
    </w:rPr>
  </w:style>
  <w:style w:type="character" w:customStyle="1" w:styleId="ResHighlightsChar">
    <w:name w:val="Res_Highlights Char"/>
    <w:basedOn w:val="DefaultParagraphFont"/>
    <w:link w:val="ResHighlights"/>
    <w:uiPriority w:val="3"/>
    <w:rsid w:val="001F57AC"/>
    <w:rPr>
      <w:rFonts w:ascii="Arial" w:eastAsiaTheme="minorHAnsi" w:hAnsi="Arial" w:cs="Arial"/>
      <w:kern w:val="22"/>
      <w:sz w:val="20"/>
      <w:szCs w:val="20"/>
      <w:shd w:val="clear" w:color="auto" w:fill="E0D4B5"/>
      <w14:ligatures w14:val="standardContextual"/>
      <w14:numSpacing w14:val="proportional"/>
    </w:rPr>
  </w:style>
  <w:style w:type="paragraph" w:customStyle="1" w:styleId="ResHighlightsBullet">
    <w:name w:val="Res_Highlights_Bullet"/>
    <w:basedOn w:val="ResHighlights"/>
    <w:uiPriority w:val="3"/>
    <w:qFormat/>
    <w:rsid w:val="001F57AC"/>
    <w:pPr>
      <w:numPr>
        <w:numId w:val="22"/>
      </w:numPr>
    </w:pPr>
  </w:style>
  <w:style w:type="paragraph" w:customStyle="1" w:styleId="ResList">
    <w:name w:val="Res_List"/>
    <w:basedOn w:val="ResBody"/>
    <w:link w:val="ResListChar"/>
    <w:uiPriority w:val="3"/>
    <w:qFormat/>
    <w:rsid w:val="001F57AC"/>
    <w:pPr>
      <w:tabs>
        <w:tab w:val="left" w:pos="1440"/>
      </w:tabs>
      <w:spacing w:before="0"/>
      <w:ind w:left="1440" w:hanging="1440"/>
    </w:pPr>
  </w:style>
  <w:style w:type="character" w:customStyle="1" w:styleId="ResListChar">
    <w:name w:val="Res_List Char"/>
    <w:basedOn w:val="ResBodyChar"/>
    <w:link w:val="ResList"/>
    <w:uiPriority w:val="3"/>
    <w:rsid w:val="001F57AC"/>
    <w:rPr>
      <w:rFonts w:ascii="Garamond" w:eastAsiaTheme="minorHAnsi" w:hAnsi="Garamond" w:cs="Arial"/>
      <w:kern w:val="22"/>
      <w:sz w:val="22"/>
      <w:szCs w:val="22"/>
      <w14:ligatures w14:val="standard"/>
      <w14:numSpacing w14:val="proportional"/>
    </w:rPr>
  </w:style>
  <w:style w:type="paragraph" w:customStyle="1" w:styleId="ResListExp">
    <w:name w:val="Res_List_Exp"/>
    <w:basedOn w:val="ResList"/>
    <w:uiPriority w:val="3"/>
    <w:qFormat/>
    <w:rsid w:val="001F57AC"/>
    <w:pPr>
      <w:keepNext/>
      <w:tabs>
        <w:tab w:val="clear" w:pos="1440"/>
        <w:tab w:val="left" w:pos="274"/>
      </w:tabs>
      <w:ind w:left="1728" w:right="3600" w:hanging="1728"/>
    </w:pPr>
  </w:style>
  <w:style w:type="paragraph" w:customStyle="1" w:styleId="ResListExp1">
    <w:name w:val="Res_List_Exp1"/>
    <w:basedOn w:val="ResListExp"/>
    <w:uiPriority w:val="3"/>
    <w:qFormat/>
    <w:rsid w:val="001F57AC"/>
    <w:pPr>
      <w:spacing w:before="120"/>
      <w:ind w:left="1440" w:hanging="1440"/>
    </w:pPr>
  </w:style>
  <w:style w:type="paragraph" w:customStyle="1" w:styleId="ResListFirst">
    <w:name w:val="Res_List_First"/>
    <w:basedOn w:val="ResList"/>
    <w:uiPriority w:val="3"/>
    <w:qFormat/>
    <w:rsid w:val="001F57AC"/>
    <w:pPr>
      <w:spacing w:before="120"/>
    </w:pPr>
  </w:style>
  <w:style w:type="paragraph" w:customStyle="1" w:styleId="ResName">
    <w:name w:val="Res_Name"/>
    <w:basedOn w:val="Normal"/>
    <w:link w:val="ResNameChar"/>
    <w:uiPriority w:val="3"/>
    <w:qFormat/>
    <w:rsid w:val="001F57AC"/>
    <w:pPr>
      <w:spacing w:line="259" w:lineRule="auto"/>
    </w:pPr>
    <w:rPr>
      <w:rFonts w:ascii="Arial Black" w:eastAsiaTheme="minorHAnsi" w:hAnsi="Arial Black" w:cs="Arial"/>
      <w:color w:val="046B5C"/>
      <w:kern w:val="22"/>
      <w:sz w:val="32"/>
      <w:szCs w:val="32"/>
    </w:rPr>
  </w:style>
  <w:style w:type="character" w:customStyle="1" w:styleId="ResNameChar">
    <w:name w:val="Res_Name Char"/>
    <w:basedOn w:val="DefaultParagraphFont"/>
    <w:link w:val="ResName"/>
    <w:uiPriority w:val="3"/>
    <w:rsid w:val="001F57AC"/>
    <w:rPr>
      <w:rFonts w:ascii="Arial Black" w:eastAsiaTheme="minorHAnsi" w:hAnsi="Arial Black" w:cs="Arial"/>
      <w:color w:val="046B5C"/>
      <w:kern w:val="22"/>
      <w:sz w:val="32"/>
      <w:szCs w:val="32"/>
    </w:rPr>
  </w:style>
  <w:style w:type="paragraph" w:customStyle="1" w:styleId="ResPubs">
    <w:name w:val="Res_Pubs"/>
    <w:basedOn w:val="ResBody"/>
    <w:uiPriority w:val="3"/>
    <w:qFormat/>
    <w:rsid w:val="001F57AC"/>
    <w:pPr>
      <w:keepLines/>
    </w:pPr>
  </w:style>
  <w:style w:type="paragraph" w:customStyle="1" w:styleId="ResSidebar">
    <w:name w:val="Res_Sidebar"/>
    <w:basedOn w:val="Normal"/>
    <w:link w:val="ResSidebarChar"/>
    <w:uiPriority w:val="3"/>
    <w:qFormat/>
    <w:rsid w:val="001F57AC"/>
    <w:pPr>
      <w:tabs>
        <w:tab w:val="left" w:pos="634"/>
        <w:tab w:val="left" w:pos="806"/>
        <w:tab w:val="left" w:pos="900"/>
        <w:tab w:val="left" w:pos="1080"/>
        <w:tab w:val="left" w:pos="1260"/>
      </w:tabs>
      <w:spacing w:after="40" w:line="250" w:lineRule="exact"/>
      <w:ind w:left="187" w:hanging="187"/>
    </w:pPr>
    <w:rPr>
      <w:rFonts w:ascii="Arial" w:eastAsiaTheme="minorHAnsi" w:hAnsi="Arial" w:cs="Arial"/>
      <w:kern w:val="22"/>
      <w:sz w:val="20"/>
    </w:rPr>
  </w:style>
  <w:style w:type="character" w:customStyle="1" w:styleId="ResSidebarChar">
    <w:name w:val="Res_Sidebar Char"/>
    <w:basedOn w:val="DefaultParagraphFont"/>
    <w:link w:val="ResSidebar"/>
    <w:uiPriority w:val="3"/>
    <w:rsid w:val="001F57AC"/>
    <w:rPr>
      <w:rFonts w:ascii="Arial" w:eastAsiaTheme="minorHAnsi" w:hAnsi="Arial" w:cs="Arial"/>
      <w:kern w:val="22"/>
      <w:sz w:val="20"/>
      <w:szCs w:val="20"/>
    </w:rPr>
  </w:style>
  <w:style w:type="paragraph" w:customStyle="1" w:styleId="ResSubsection">
    <w:name w:val="Res_Subsection"/>
    <w:basedOn w:val="ResBody"/>
    <w:uiPriority w:val="3"/>
    <w:qFormat/>
    <w:rsid w:val="001F57AC"/>
    <w:pPr>
      <w:spacing w:before="160"/>
    </w:pPr>
  </w:style>
  <w:style w:type="paragraph" w:customStyle="1" w:styleId="ResTitle">
    <w:name w:val="Res_Title"/>
    <w:basedOn w:val="Normal"/>
    <w:link w:val="ResTitleChar"/>
    <w:uiPriority w:val="3"/>
    <w:qFormat/>
    <w:rsid w:val="001F57AC"/>
    <w:pPr>
      <w:spacing w:after="120" w:line="259" w:lineRule="auto"/>
    </w:pPr>
    <w:rPr>
      <w:rFonts w:ascii="Arial" w:eastAsiaTheme="minorHAnsi" w:hAnsi="Arial" w:cs="Arial"/>
      <w:b/>
      <w:kern w:val="22"/>
      <w:sz w:val="22"/>
      <w:szCs w:val="22"/>
    </w:rPr>
  </w:style>
  <w:style w:type="character" w:customStyle="1" w:styleId="ResTitleChar">
    <w:name w:val="Res_Title Char"/>
    <w:basedOn w:val="DefaultParagraphFont"/>
    <w:link w:val="ResTitle"/>
    <w:uiPriority w:val="3"/>
    <w:rsid w:val="001F57AC"/>
    <w:rPr>
      <w:rFonts w:ascii="Arial" w:eastAsiaTheme="minorHAnsi" w:hAnsi="Arial" w:cs="Arial"/>
      <w:b/>
      <w:kern w:val="22"/>
      <w:sz w:val="22"/>
      <w:szCs w:val="22"/>
    </w:rPr>
  </w:style>
  <w:style w:type="character" w:customStyle="1" w:styleId="bold0">
    <w:name w:val="bold"/>
    <w:basedOn w:val="DefaultParagraphFont"/>
    <w:uiPriority w:val="43"/>
    <w:unhideWhenUsed/>
    <w:qFormat/>
    <w:rsid w:val="004C36AB"/>
    <w:rPr>
      <w:b/>
    </w:rPr>
  </w:style>
  <w:style w:type="paragraph" w:customStyle="1" w:styleId="BasicParagraph">
    <w:name w:val="[Basic Paragraph]"/>
    <w:basedOn w:val="Normal"/>
    <w:uiPriority w:val="99"/>
    <w:rsid w:val="001F57AC"/>
    <w:pPr>
      <w:autoSpaceDE w:val="0"/>
      <w:autoSpaceDN w:val="0"/>
      <w:adjustRightInd w:val="0"/>
      <w:spacing w:line="288" w:lineRule="auto"/>
      <w:textAlignment w:val="center"/>
      <w:textboxTightWrap w:val="none"/>
    </w:pPr>
    <w:rPr>
      <w:rFonts w:ascii="MinionPro-Regular" w:eastAsiaTheme="minorHAnsi" w:hAnsi="MinionPro-Regular" w:cs="MinionPro-Regular"/>
      <w:color w:val="000000"/>
      <w:szCs w:val="24"/>
    </w:rPr>
  </w:style>
  <w:style w:type="character" w:customStyle="1" w:styleId="ArialNarrow">
    <w:name w:val="Arial Narrow"/>
    <w:basedOn w:val="DefaultParagraphFont"/>
    <w:uiPriority w:val="1"/>
    <w:qFormat/>
    <w:rsid w:val="001F57AC"/>
    <w:rPr>
      <w:rFonts w:ascii="Arial Narrow" w:hAnsi="Arial Narrow"/>
      <w:spacing w:val="6"/>
      <w:kern w:val="2"/>
    </w:rPr>
  </w:style>
  <w:style w:type="paragraph" w:customStyle="1" w:styleId="Blank">
    <w:name w:val="Blank"/>
    <w:basedOn w:val="Normal"/>
    <w:uiPriority w:val="1"/>
    <w:qFormat/>
    <w:rsid w:val="001F57AC"/>
    <w:pPr>
      <w:spacing w:before="5120" w:line="290" w:lineRule="exact"/>
      <w:jc w:val="center"/>
      <w:textboxTightWrap w:val="none"/>
    </w:pPr>
    <w:rPr>
      <w:b/>
    </w:rPr>
  </w:style>
  <w:style w:type="paragraph" w:customStyle="1" w:styleId="CoverAuthor">
    <w:name w:val="Cover Author"/>
    <w:basedOn w:val="Normal"/>
    <w:qFormat/>
    <w:rsid w:val="001F57AC"/>
    <w:pPr>
      <w:suppressAutoHyphens/>
      <w:autoSpaceDE w:val="0"/>
      <w:autoSpaceDN w:val="0"/>
      <w:adjustRightInd w:val="0"/>
      <w:spacing w:before="280" w:after="280" w:line="288" w:lineRule="auto"/>
      <w:contextualSpacing/>
      <w:textAlignment w:val="center"/>
      <w:textboxTightWrap w:val="none"/>
    </w:pPr>
    <w:rPr>
      <w:rFonts w:ascii="Arial" w:eastAsiaTheme="minorHAnsi" w:hAnsi="Arial" w:cs="Arial"/>
      <w:color w:val="0B2949"/>
      <w:spacing w:val="2"/>
      <w:szCs w:val="24"/>
    </w:rPr>
  </w:style>
  <w:style w:type="paragraph" w:customStyle="1" w:styleId="CoverDate">
    <w:name w:val="Cover Date"/>
    <w:basedOn w:val="Date"/>
    <w:next w:val="CoverAuthor"/>
    <w:uiPriority w:val="1"/>
    <w:unhideWhenUsed/>
    <w:qFormat/>
    <w:rsid w:val="001F57AC"/>
    <w:pPr>
      <w:spacing w:after="290" w:line="290" w:lineRule="exact"/>
      <w:jc w:val="left"/>
      <w:textboxTightWrap w:val="none"/>
    </w:pPr>
    <w:rPr>
      <w:b w:val="0"/>
      <w:color w:val="042B48" w:themeColor="accent1"/>
    </w:rPr>
  </w:style>
  <w:style w:type="paragraph" w:customStyle="1" w:styleId="CoverHead">
    <w:name w:val="Cover Head"/>
    <w:basedOn w:val="Normal"/>
    <w:qFormat/>
    <w:rsid w:val="001F57AC"/>
    <w:pPr>
      <w:autoSpaceDE w:val="0"/>
      <w:autoSpaceDN w:val="0"/>
      <w:adjustRightInd w:val="0"/>
      <w:spacing w:before="520" w:after="90" w:line="276" w:lineRule="auto"/>
      <w:textAlignment w:val="center"/>
      <w:textboxTightWrap w:val="none"/>
    </w:pPr>
    <w:rPr>
      <w:rFonts w:ascii="Georgia" w:eastAsiaTheme="minorHAnsi" w:hAnsi="Georgia" w:cs="Zilla Slab SemiBold"/>
      <w:b/>
      <w:bCs/>
      <w:color w:val="0B2949"/>
      <w:sz w:val="22"/>
      <w:szCs w:val="22"/>
    </w:rPr>
  </w:style>
  <w:style w:type="paragraph" w:customStyle="1" w:styleId="CoverRFP">
    <w:name w:val="Cover RFP"/>
    <w:basedOn w:val="CoverDate"/>
    <w:uiPriority w:val="1"/>
    <w:qFormat/>
    <w:rsid w:val="001F57AC"/>
    <w:pPr>
      <w:spacing w:after="0"/>
    </w:pPr>
    <w:rPr>
      <w:b/>
    </w:rPr>
  </w:style>
  <w:style w:type="table" w:customStyle="1" w:styleId="CoverTable">
    <w:name w:val="Cover Table"/>
    <w:basedOn w:val="TableNormal"/>
    <w:uiPriority w:val="99"/>
    <w:rsid w:val="001F57AC"/>
    <w:pPr>
      <w:spacing w:after="0"/>
    </w:pPr>
    <w:tblPr/>
    <w:tcPr>
      <w:noWrap/>
      <w:tcMar>
        <w:left w:w="0" w:type="dxa"/>
        <w:right w:w="0" w:type="dxa"/>
      </w:tcMar>
    </w:tcPr>
  </w:style>
  <w:style w:type="paragraph" w:customStyle="1" w:styleId="CoverText">
    <w:name w:val="Cover Text"/>
    <w:basedOn w:val="Normal"/>
    <w:qFormat/>
    <w:rsid w:val="001F57AC"/>
    <w:pPr>
      <w:spacing w:line="276" w:lineRule="auto"/>
      <w:textboxTightWrap w:val="none"/>
    </w:pPr>
    <w:rPr>
      <w:rFonts w:ascii="Georgia" w:eastAsiaTheme="minorHAnsi" w:hAnsi="Georgia" w:cstheme="minorBidi"/>
      <w:color w:val="0B2949"/>
      <w:sz w:val="20"/>
    </w:rPr>
  </w:style>
  <w:style w:type="paragraph" w:customStyle="1" w:styleId="CoverTitle">
    <w:name w:val="Cover Title"/>
    <w:basedOn w:val="Normal"/>
    <w:qFormat/>
    <w:rsid w:val="001F57AC"/>
    <w:pPr>
      <w:suppressAutoHyphens/>
      <w:autoSpaceDE w:val="0"/>
      <w:autoSpaceDN w:val="0"/>
      <w:adjustRightInd w:val="0"/>
      <w:spacing w:before="720" w:after="720"/>
      <w:textAlignment w:val="center"/>
      <w:textboxTightWrap w:val="none"/>
    </w:pPr>
    <w:rPr>
      <w:rFonts w:ascii="Arial" w:eastAsiaTheme="minorHAnsi" w:hAnsi="Arial" w:cs="Arial"/>
      <w:b/>
      <w:bCs/>
      <w:color w:val="FFFFFF" w:themeColor="background1"/>
      <w:spacing w:val="5"/>
      <w:sz w:val="44"/>
      <w:szCs w:val="44"/>
    </w:rPr>
  </w:style>
  <w:style w:type="paragraph" w:customStyle="1" w:styleId="CSH1">
    <w:name w:val="CS H1"/>
    <w:basedOn w:val="Normal"/>
    <w:qFormat/>
    <w:rsid w:val="001F57AC"/>
    <w:pPr>
      <w:pBdr>
        <w:top w:val="single" w:sz="4" w:space="3" w:color="auto"/>
      </w:pBdr>
      <w:spacing w:before="240"/>
      <w:textboxTightWrap w:val="none"/>
    </w:pPr>
    <w:rPr>
      <w:rFonts w:ascii="Garamond" w:hAnsi="Garamond"/>
      <w:b/>
      <w:color w:val="1B72A6"/>
    </w:rPr>
  </w:style>
  <w:style w:type="paragraph" w:customStyle="1" w:styleId="CSText">
    <w:name w:val="CS Text"/>
    <w:basedOn w:val="Normal"/>
    <w:qFormat/>
    <w:rsid w:val="001F57AC"/>
    <w:pPr>
      <w:textboxTightWrap w:val="none"/>
    </w:pPr>
    <w:rPr>
      <w:rFonts w:ascii="Garamond" w:hAnsi="Garamond"/>
    </w:rPr>
  </w:style>
  <w:style w:type="paragraph" w:customStyle="1" w:styleId="Disclaimer">
    <w:name w:val="Disclaimer"/>
    <w:basedOn w:val="Footer"/>
    <w:uiPriority w:val="1"/>
    <w:qFormat/>
    <w:rsid w:val="001F57AC"/>
    <w:rPr>
      <w:rFonts w:asciiTheme="majorHAnsi" w:hAnsiTheme="majorHAnsi" w:cs="Arial"/>
      <w:color w:val="000000" w:themeColor="text1"/>
      <w:sz w:val="16"/>
    </w:rPr>
  </w:style>
  <w:style w:type="paragraph" w:styleId="NormalIndent">
    <w:name w:val="Normal Indent"/>
    <w:basedOn w:val="Normal"/>
    <w:uiPriority w:val="99"/>
    <w:semiHidden/>
    <w:unhideWhenUsed/>
    <w:locked/>
    <w:rsid w:val="001F57AC"/>
    <w:pPr>
      <w:ind w:firstLine="432"/>
    </w:pPr>
  </w:style>
  <w:style w:type="paragraph" w:customStyle="1" w:styleId="Feature1ListBullet">
    <w:name w:val="Feature1 List Bullet"/>
    <w:basedOn w:val="ListBullet"/>
    <w:uiPriority w:val="2"/>
    <w:qFormat/>
    <w:rsid w:val="001F57AC"/>
    <w:pPr>
      <w:spacing w:after="0"/>
      <w:ind w:left="360"/>
      <w:contextualSpacing/>
    </w:pPr>
    <w:rPr>
      <w:sz w:val="20"/>
    </w:rPr>
  </w:style>
  <w:style w:type="paragraph" w:customStyle="1" w:styleId="ESH2">
    <w:name w:val="ES H2"/>
    <w:basedOn w:val="H2"/>
    <w:uiPriority w:val="1"/>
    <w:qFormat/>
    <w:rsid w:val="001F57AC"/>
    <w:pPr>
      <w:spacing w:before="240"/>
    </w:pPr>
    <w:rPr>
      <w:sz w:val="24"/>
    </w:rPr>
  </w:style>
  <w:style w:type="paragraph" w:customStyle="1" w:styleId="ESListNumber">
    <w:name w:val="ES List Number"/>
    <w:basedOn w:val="ESParagraph"/>
    <w:uiPriority w:val="1"/>
    <w:qFormat/>
    <w:rsid w:val="001F57AC"/>
    <w:pPr>
      <w:numPr>
        <w:numId w:val="2"/>
      </w:numPr>
      <w:contextualSpacing/>
    </w:pPr>
  </w:style>
  <w:style w:type="table" w:customStyle="1" w:styleId="ExperienceHeading">
    <w:name w:val="Experience Heading"/>
    <w:basedOn w:val="TableNormal"/>
    <w:uiPriority w:val="99"/>
    <w:rsid w:val="001F57AC"/>
    <w:pPr>
      <w:spacing w:after="0"/>
    </w:pPr>
    <w:rPr>
      <w:rFonts w:asciiTheme="majorHAnsi" w:hAnsiTheme="majorHAnsi"/>
    </w:rPr>
    <w:tblPr>
      <w:tblBorders>
        <w:bottom w:val="single" w:sz="4" w:space="0" w:color="auto"/>
      </w:tblBorders>
    </w:tblPr>
    <w:tcPr>
      <w:shd w:val="clear" w:color="auto" w:fill="FFFFFF" w:themeFill="background1"/>
      <w:vAlign w:val="bottom"/>
    </w:tcPr>
    <w:tblStylePr w:type="firstRow">
      <w:rPr>
        <w:rFonts w:asciiTheme="majorHAnsi" w:hAnsiTheme="majorHAnsi"/>
        <w:color w:val="000000" w:themeColor="text1"/>
      </w:rPr>
    </w:tblStylePr>
    <w:tblStylePr w:type="firstCol">
      <w:rPr>
        <w:color w:val="042B48" w:themeColor="accent1"/>
      </w:rPr>
      <w:tblPr/>
      <w:tcPr>
        <w:shd w:val="clear" w:color="auto" w:fill="189394" w:themeFill="accent4"/>
      </w:tcPr>
    </w:tblStylePr>
  </w:style>
  <w:style w:type="paragraph" w:customStyle="1" w:styleId="Feature1ListNumber">
    <w:name w:val="Feature1 List Number"/>
    <w:basedOn w:val="ListNumber"/>
    <w:uiPriority w:val="2"/>
    <w:qFormat/>
    <w:rsid w:val="001F57AC"/>
    <w:pPr>
      <w:spacing w:after="0"/>
      <w:contextualSpacing/>
    </w:pPr>
    <w:rPr>
      <w:sz w:val="20"/>
    </w:rPr>
  </w:style>
  <w:style w:type="paragraph" w:customStyle="1" w:styleId="Feature2ListBullet">
    <w:name w:val="Feature2 List Bullet"/>
    <w:basedOn w:val="Feature1ListBullet"/>
    <w:uiPriority w:val="2"/>
    <w:qFormat/>
    <w:rsid w:val="001F57AC"/>
    <w:pPr>
      <w:numPr>
        <w:numId w:val="7"/>
      </w:numPr>
    </w:pPr>
    <w:rPr>
      <w:rFonts w:asciiTheme="majorHAnsi" w:hAnsiTheme="majorHAnsi"/>
    </w:rPr>
  </w:style>
  <w:style w:type="paragraph" w:customStyle="1" w:styleId="Feature2ListNumber">
    <w:name w:val="Feature2 List Number"/>
    <w:basedOn w:val="Feature20"/>
    <w:uiPriority w:val="2"/>
    <w:qFormat/>
    <w:rsid w:val="001F57AC"/>
    <w:pPr>
      <w:numPr>
        <w:numId w:val="8"/>
      </w:numPr>
    </w:pPr>
  </w:style>
  <w:style w:type="character" w:styleId="FollowedHyperlink">
    <w:name w:val="FollowedHyperlink"/>
    <w:basedOn w:val="DefaultParagraphFont"/>
    <w:unhideWhenUsed/>
    <w:rsid w:val="001F57AC"/>
    <w:rPr>
      <w:color w:val="800080" w:themeColor="followedHyperlink"/>
      <w:u w:val="single"/>
    </w:rPr>
  </w:style>
  <w:style w:type="paragraph" w:customStyle="1" w:styleId="H2Chapter">
    <w:name w:val="H2_Chapter"/>
    <w:basedOn w:val="Heading1"/>
    <w:next w:val="Normal"/>
    <w:link w:val="H2ChapterChar"/>
    <w:qFormat/>
    <w:rsid w:val="001F57AC"/>
    <w:pPr>
      <w:spacing w:after="240"/>
      <w:ind w:left="432" w:hanging="432"/>
      <w:textboxTightWrap w:val="none"/>
      <w:outlineLvl w:val="1"/>
    </w:pPr>
  </w:style>
  <w:style w:type="character" w:customStyle="1" w:styleId="H2ChapterChar">
    <w:name w:val="H2_Chapter Char"/>
    <w:basedOn w:val="Heading1Char"/>
    <w:link w:val="H2Chapter"/>
    <w:rsid w:val="001F57AC"/>
    <w:rPr>
      <w:rFonts w:ascii="Arial Black" w:eastAsia="Times New Roman" w:hAnsi="Arial Black" w:cs="Times New Roman"/>
      <w:caps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57AC"/>
    <w:pPr>
      <w:textboxTightWrap w:val="none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57AC"/>
    <w:rPr>
      <w:rFonts w:ascii="Consolas" w:eastAsia="Times New Roman" w:hAnsi="Consolas" w:cs="Times New Roman"/>
      <w:sz w:val="20"/>
      <w:szCs w:val="20"/>
    </w:rPr>
  </w:style>
  <w:style w:type="paragraph" w:styleId="ListContinue4">
    <w:name w:val="List Continue 4"/>
    <w:basedOn w:val="Normal"/>
    <w:next w:val="ListParagraph"/>
    <w:uiPriority w:val="1"/>
    <w:semiHidden/>
    <w:unhideWhenUsed/>
    <w:locked/>
    <w:rsid w:val="001F57AC"/>
    <w:pPr>
      <w:spacing w:after="120"/>
      <w:ind w:left="1440"/>
      <w:contextualSpacing/>
    </w:pPr>
  </w:style>
  <w:style w:type="paragraph" w:styleId="ListContinue5">
    <w:name w:val="List Continue 5"/>
    <w:basedOn w:val="ListParagraph"/>
    <w:uiPriority w:val="99"/>
    <w:semiHidden/>
    <w:unhideWhenUsed/>
    <w:locked/>
    <w:rsid w:val="001F57AC"/>
    <w:pPr>
      <w:spacing w:after="120"/>
      <w:ind w:left="1800"/>
      <w:contextualSpacing/>
    </w:pPr>
  </w:style>
  <w:style w:type="paragraph" w:customStyle="1" w:styleId="MarkforFigureTitle">
    <w:name w:val="Mark for Figure Title"/>
    <w:basedOn w:val="Normal"/>
    <w:next w:val="Normal"/>
    <w:qFormat/>
    <w:rsid w:val="001F57AC"/>
    <w:pPr>
      <w:keepNext/>
      <w:spacing w:after="60"/>
      <w:textboxTightWrap w:val="none"/>
    </w:pPr>
    <w:rPr>
      <w:rFonts w:ascii="Arial Black" w:hAnsi="Arial Black"/>
      <w:sz w:val="22"/>
    </w:rPr>
  </w:style>
  <w:style w:type="paragraph" w:customStyle="1" w:styleId="ParagraphHeading">
    <w:name w:val="Paragraph Heading"/>
    <w:basedOn w:val="ParagraphContinued"/>
    <w:uiPriority w:val="1"/>
    <w:qFormat/>
    <w:rsid w:val="001F57AC"/>
  </w:style>
  <w:style w:type="character" w:styleId="PlaceholderText">
    <w:name w:val="Placeholder Text"/>
    <w:basedOn w:val="DefaultParagraphFont"/>
    <w:uiPriority w:val="99"/>
    <w:semiHidden/>
    <w:rsid w:val="001F57AC"/>
    <w:rPr>
      <w:color w:val="808080"/>
    </w:rPr>
  </w:style>
  <w:style w:type="table" w:customStyle="1" w:styleId="ProposalsTable">
    <w:name w:val="Proposals Table"/>
    <w:basedOn w:val="TableNormal"/>
    <w:uiPriority w:val="99"/>
    <w:rsid w:val="001F57AC"/>
    <w:pPr>
      <w:spacing w:after="0"/>
    </w:pPr>
    <w:rPr>
      <w:rFonts w:asciiTheme="majorHAnsi" w:hAnsiTheme="majorHAnsi"/>
    </w:rPr>
    <w:tblPr>
      <w:tblStyleRowBandSize w:val="1"/>
      <w:tblBorders>
        <w:bottom w:val="single" w:sz="2" w:space="0" w:color="046B5C" w:themeColor="text2"/>
      </w:tblBorders>
    </w:tblPr>
    <w:tcPr>
      <w:tcMar>
        <w:left w:w="29" w:type="dxa"/>
        <w:right w:w="29" w:type="dxa"/>
      </w:tcMar>
      <w:vAlign w:val="bottom"/>
    </w:tcPr>
    <w:tblStylePr w:type="firstRow">
      <w:pPr>
        <w:jc w:val="left"/>
      </w:pPr>
      <w:rPr>
        <w:color w:val="FFFFFF" w:themeColor="background1"/>
      </w:rPr>
      <w:tblPr/>
      <w:trPr>
        <w:cantSplit/>
        <w:tblHeader/>
      </w:trPr>
      <w:tcPr>
        <w:shd w:val="clear" w:color="auto" w:fill="046B5C" w:themeFill="text2"/>
        <w:vAlign w:val="top"/>
      </w:tcPr>
    </w:tblStylePr>
    <w:tblStylePr w:type="firstCol">
      <w:tblPr/>
      <w:tcPr>
        <w:shd w:val="clear" w:color="auto" w:fill="E0D4B5" w:themeFill="background2"/>
      </w:tcPr>
    </w:tblStylePr>
    <w:tblStylePr w:type="band1Horz">
      <w:tblPr/>
      <w:tcPr>
        <w:shd w:val="clear" w:color="auto" w:fill="E0D4B5" w:themeFill="background2"/>
      </w:tcPr>
    </w:tblStylePr>
  </w:style>
  <w:style w:type="paragraph" w:customStyle="1" w:styleId="SidebarListBullet">
    <w:name w:val="Sidebar List Bullet"/>
    <w:basedOn w:val="Sidebar"/>
    <w:uiPriority w:val="1"/>
    <w:qFormat/>
    <w:rsid w:val="001F57AC"/>
    <w:pPr>
      <w:numPr>
        <w:numId w:val="23"/>
      </w:numPr>
      <w:tabs>
        <w:tab w:val="clear" w:pos="792"/>
        <w:tab w:val="left" w:pos="540"/>
      </w:tabs>
      <w:suppressAutoHyphens w:val="0"/>
      <w:spacing w:before="0" w:after="60" w:line="250" w:lineRule="exact"/>
      <w:textboxTightWrap w:val="none"/>
    </w:pPr>
    <w:rPr>
      <w:szCs w:val="21"/>
    </w:rPr>
  </w:style>
  <w:style w:type="paragraph" w:customStyle="1" w:styleId="SidebarListNumber">
    <w:name w:val="Sidebar List Number"/>
    <w:basedOn w:val="Sidebar"/>
    <w:uiPriority w:val="1"/>
    <w:qFormat/>
    <w:rsid w:val="001F57AC"/>
    <w:pPr>
      <w:numPr>
        <w:numId w:val="24"/>
      </w:numPr>
      <w:tabs>
        <w:tab w:val="clear" w:pos="792"/>
      </w:tabs>
    </w:pPr>
    <w:rPr>
      <w:szCs w:val="21"/>
    </w:rPr>
  </w:style>
  <w:style w:type="table" w:customStyle="1" w:styleId="TableGrid1">
    <w:name w:val="Table Grid1"/>
    <w:basedOn w:val="TableNormal"/>
    <w:next w:val="TableGrid"/>
    <w:uiPriority w:val="59"/>
    <w:rsid w:val="001F57AC"/>
    <w:pPr>
      <w:spacing w:after="0"/>
    </w:pPr>
    <w:rPr>
      <w:rFonts w:ascii="Garamond" w:eastAsia="Times New Roman" w:hAnsi="Garamond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HeaderCenter8">
    <w:name w:val="Table Header Center 8"/>
    <w:basedOn w:val="Normal"/>
    <w:qFormat/>
    <w:rsid w:val="001F57AC"/>
    <w:pPr>
      <w:tabs>
        <w:tab w:val="left" w:pos="432"/>
      </w:tabs>
      <w:spacing w:before="120" w:after="60"/>
      <w:jc w:val="center"/>
      <w:textboxTightWrap w:val="none"/>
    </w:pPr>
    <w:rPr>
      <w:rFonts w:ascii="Lucida Sans" w:hAnsi="Lucida Sans"/>
      <w:sz w:val="16"/>
      <w:szCs w:val="16"/>
    </w:rPr>
  </w:style>
  <w:style w:type="paragraph" w:customStyle="1" w:styleId="TableHeaderLeft8">
    <w:name w:val="Table Header Left 8"/>
    <w:basedOn w:val="Normal"/>
    <w:qFormat/>
    <w:rsid w:val="001F57AC"/>
    <w:pPr>
      <w:tabs>
        <w:tab w:val="left" w:pos="432"/>
      </w:tabs>
      <w:spacing w:before="120" w:after="60"/>
      <w:jc w:val="both"/>
      <w:textboxTightWrap w:val="none"/>
    </w:pPr>
    <w:rPr>
      <w:rFonts w:ascii="Lucida Sans" w:hAnsi="Lucida Sans"/>
      <w:sz w:val="16"/>
      <w:szCs w:val="16"/>
    </w:rPr>
  </w:style>
  <w:style w:type="paragraph" w:customStyle="1" w:styleId="TableListBullet">
    <w:name w:val="Table List Bullet"/>
    <w:basedOn w:val="TableTextLeft"/>
    <w:uiPriority w:val="1"/>
    <w:qFormat/>
    <w:rsid w:val="001F57AC"/>
    <w:pPr>
      <w:numPr>
        <w:numId w:val="25"/>
      </w:numPr>
      <w:tabs>
        <w:tab w:val="left" w:pos="173"/>
      </w:tabs>
      <w:textboxTightWrap w:val="allLines"/>
    </w:pPr>
  </w:style>
  <w:style w:type="paragraph" w:customStyle="1" w:styleId="TableListNumber">
    <w:name w:val="Table List Number"/>
    <w:basedOn w:val="TableTextLeft"/>
    <w:uiPriority w:val="1"/>
    <w:qFormat/>
    <w:rsid w:val="001F57AC"/>
    <w:pPr>
      <w:numPr>
        <w:numId w:val="26"/>
      </w:numPr>
      <w:contextualSpacing/>
      <w:textboxTightWrap w:val="allLines"/>
    </w:pPr>
  </w:style>
  <w:style w:type="paragraph" w:customStyle="1" w:styleId="TableSignificance">
    <w:name w:val="Table Significance"/>
    <w:basedOn w:val="TableFootnote"/>
    <w:uiPriority w:val="1"/>
    <w:qFormat/>
    <w:rsid w:val="001F57AC"/>
    <w:pPr>
      <w:tabs>
        <w:tab w:val="clear" w:pos="1080"/>
        <w:tab w:val="right" w:pos="360"/>
        <w:tab w:val="left" w:pos="540"/>
      </w:tabs>
      <w:ind w:left="533" w:hanging="720"/>
    </w:pPr>
  </w:style>
  <w:style w:type="paragraph" w:customStyle="1" w:styleId="TableSource">
    <w:name w:val="Table Source"/>
    <w:basedOn w:val="ExhibitSource"/>
    <w:uiPriority w:val="1"/>
    <w:qFormat/>
    <w:rsid w:val="001F57AC"/>
    <w:pPr>
      <w:spacing w:before="80"/>
    </w:pPr>
  </w:style>
  <w:style w:type="paragraph" w:customStyle="1" w:styleId="Tabletext">
    <w:name w:val="Table text"/>
    <w:qFormat/>
    <w:rsid w:val="001F57AC"/>
    <w:pPr>
      <w:spacing w:after="0"/>
    </w:pPr>
    <w:rPr>
      <w:rFonts w:ascii="Lucida Sans" w:eastAsia="Times New Roman" w:hAnsi="Lucida Sans" w:cs="Times New Roman"/>
      <w:snapToGrid w:val="0"/>
      <w:sz w:val="16"/>
      <w:szCs w:val="16"/>
    </w:rPr>
  </w:style>
  <w:style w:type="paragraph" w:customStyle="1" w:styleId="Tabletext8">
    <w:name w:val="Table text 8"/>
    <w:basedOn w:val="Tabletext"/>
    <w:qFormat/>
    <w:rsid w:val="001F57A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16/09/relationships/commentsIds" Target="commentsIds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Transfer\SBarna\Resume%20files%20for%20Anuja\MathU_Resume.dotm" TargetMode="External"/></Relationships>
</file>

<file path=word/theme/theme1.xml><?xml version="1.0" encoding="utf-8"?>
<a:theme xmlns:a="http://schemas.openxmlformats.org/drawingml/2006/main" name="Mathematica Mono">
  <a:themeElements>
    <a:clrScheme name="MPR New">
      <a:dk1>
        <a:sysClr val="windowText" lastClr="000000"/>
      </a:dk1>
      <a:lt1>
        <a:sysClr val="window" lastClr="FFFFFF"/>
      </a:lt1>
      <a:dk2>
        <a:srgbClr val="046B5C"/>
      </a:dk2>
      <a:lt2>
        <a:srgbClr val="E0D4B5"/>
      </a:lt2>
      <a:accent1>
        <a:srgbClr val="042B48"/>
      </a:accent1>
      <a:accent2>
        <a:srgbClr val="D02B27"/>
      </a:accent2>
      <a:accent3>
        <a:srgbClr val="C8DCDC"/>
      </a:accent3>
      <a:accent4>
        <a:srgbClr val="189394"/>
      </a:accent4>
      <a:accent5>
        <a:srgbClr val="F9EAC5"/>
      </a:accent5>
      <a:accent6>
        <a:srgbClr val="F1B51C"/>
      </a:accent6>
      <a:hlink>
        <a:srgbClr val="0000FF"/>
      </a:hlink>
      <a:folHlink>
        <a:srgbClr val="800080"/>
      </a:folHlink>
    </a:clrScheme>
    <a:fontScheme name="Custom 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Resume" ma:contentTypeID="0x010100C37B2F8C228FDC49B3592CB05113A44500F9BA5C977651AB4BA10FF35176335ACA" ma:contentTypeVersion="14" ma:contentTypeDescription="" ma:contentTypeScope="" ma:versionID="815ba349cff71df203b0d63e24ae8657">
  <xsd:schema xmlns:xsd="http://www.w3.org/2001/XMLSchema" xmlns:xs="http://www.w3.org/2001/XMLSchema" xmlns:p="http://schemas.microsoft.com/office/2006/metadata/properties" xmlns:ns1="16a97a00-f5bf-48ad-9428-0ae9183ee50e" xmlns:ns3="http://schemas.microsoft.com/sharepoint/v3/fields" targetNamespace="http://schemas.microsoft.com/office/2006/metadata/properties" ma:root="true" ma:fieldsID="89f63249b2f1cab96634702d8086dcd6" ns1:_="" ns3:_="">
    <xsd:import namespace="16a97a00-f5bf-48ad-9428-0ae9183ee50e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ResWorkflow" minOccurs="0"/>
                <xsd:element ref="ns1:Proposal_x0020_Number" minOccurs="0"/>
                <xsd:element ref="ns1:Resumr_x0020_Contacts" minOccurs="0"/>
                <xsd:element ref="ns1:Resume_x0020_Status" minOccurs="0"/>
                <xsd:element ref="ns1:MPR_x0020_Experience" minOccurs="0"/>
                <xsd:element ref="ns1:Position_x0020_Title" minOccurs="0"/>
                <xsd:element ref="ns1:Degree" minOccurs="0"/>
                <xsd:element ref="ns1:MPR_x0020_Status" minOccurs="0"/>
                <xsd:element ref="ns1:Division" minOccurs="0"/>
                <xsd:element ref="ns1:ID_x0020_Number" minOccurs="0"/>
                <xsd:element ref="ns1:Language_x0020_Proficiency" minOccurs="0"/>
                <xsd:element ref="ns3:TaskDueDate" minOccurs="0"/>
                <xsd:element ref="ns1:TaxCatchAll" minOccurs="0"/>
                <xsd:element ref="ns1:TaxCatchAllLabel" minOccurs="0"/>
                <xsd:element ref="ns1:Resume_x0020_Templat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a97a00-f5bf-48ad-9428-0ae9183ee50e" elementFormDefault="qualified">
    <xsd:import namespace="http://schemas.microsoft.com/office/2006/documentManagement/types"/>
    <xsd:import namespace="http://schemas.microsoft.com/office/infopath/2007/PartnerControls"/>
    <xsd:element name="ResWorkflow" ma:index="0" nillable="true" ma:displayName="ResWorkflow" ma:description="Resume Workflow depending on what and in what order work needs to be done." ma:format="Dropdown" ma:internalName="ResWorkflow">
      <xsd:simpleType>
        <xsd:restriction base="dms:Choice">
          <xsd:enumeration value="New Hire"/>
          <xsd:enumeration value="Update"/>
          <xsd:enumeration value="Correction"/>
        </xsd:restriction>
      </xsd:simpleType>
    </xsd:element>
    <xsd:element name="Proposal_x0020_Number" ma:index="1" nillable="true" ma:displayName="Proposal Number" ma:description="Enter the proposal number if the resume(s) are noted in the transmittal to be needed for a proposal." ma:internalName="Proposal_x0020_Number">
      <xsd:simpleType>
        <xsd:restriction base="dms:Text">
          <xsd:maxLength value="255"/>
        </xsd:restriction>
      </xsd:simpleType>
    </xsd:element>
    <xsd:element name="Resumr_x0020_Contacts" ma:index="3" nillable="true" ma:displayName="Resume Contact" ma:description="staff email" ma:list="UserInfo" ma:SharePointGroup="0" ma:internalName="Resumr_x0020_Contact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sume_x0020_Status" ma:index="4" nillable="true" ma:displayName="Resume Status" ma:description="Select stage of workflow at check-in (CI) or check-out (CO) or Final (F)." ma:format="Dropdown" ma:internalName="Resume_x0020_Status">
      <xsd:simpleType>
        <xsd:restriction base="dms:Choice">
          <xsd:enumeration value="Choose One"/>
          <xsd:enumeration value="Redesign Required (CI-TD)"/>
          <xsd:enumeration value="Redesign In Progress (CO)"/>
          <xsd:enumeration value="Redesign Complete (CI-TD)"/>
          <xsd:enumeration value="Content Updates Requested (CO)"/>
          <xsd:enumeration value="Content Updates Received (CI-TD)"/>
          <xsd:enumeration value="To Editing (CO)"/>
          <xsd:enumeration value="From Editing (CI-TD)"/>
          <xsd:enumeration value="Queries in Staff Review (CO)"/>
          <xsd:enumeration value="Ready for Clean-Up (CI-TD)"/>
          <xsd:enumeration value="Clean-Up In Progress (CO)"/>
          <xsd:enumeration value="To Proofread (CO)"/>
          <xsd:enumeration value="Ready for Posting (CI)"/>
          <xsd:enumeration value="Posted on Intranet (P)"/>
        </xsd:restriction>
      </xsd:simpleType>
    </xsd:element>
    <xsd:element name="MPR_x0020_Experience" ma:index="5" nillable="true" ma:displayName="MPR Experience" ma:description="Does resume list experience with MPR? If so--check yes, if not--check no." ma:format="Dropdown" ma:internalName="MPR_x0020_Experience">
      <xsd:simpleType>
        <xsd:restriction base="dms:Choice">
          <xsd:enumeration value="Yes"/>
          <xsd:enumeration value="No"/>
        </xsd:restriction>
      </xsd:simpleType>
    </xsd:element>
    <xsd:element name="Position_x0020_Title" ma:index="6" nillable="true" ma:displayName="Position Title" ma:description="Staff position title" ma:internalName="Position_x0020_Title" ma:readOnly="false">
      <xsd:simpleType>
        <xsd:restriction base="dms:Text">
          <xsd:maxLength value="255"/>
        </xsd:restriction>
      </xsd:simpleType>
    </xsd:element>
    <xsd:element name="Degree" ma:index="7" nillable="true" ma:displayName="Degree" ma:description="Degree level earned--List highest only, add foreign degree if there is no US equivalent" ma:format="Dropdown" ma:internalName="Degree">
      <xsd:simpleType>
        <xsd:union memberTypes="dms:Text">
          <xsd:simpleType>
            <xsd:restriction base="dms:Choice">
              <xsd:enumeration value="Associate"/>
              <xsd:enumeration value="Bachelor"/>
              <xsd:enumeration value="Master"/>
              <xsd:enumeration value="Doctorate"/>
            </xsd:restriction>
          </xsd:simpleType>
        </xsd:union>
      </xsd:simpleType>
    </xsd:element>
    <xsd:element name="MPR_x0020_Status" ma:index="8" nillable="true" ma:displayName="MPR Status" ma:format="Dropdown" ma:internalName="MPR_x0020_Status">
      <xsd:simpleType>
        <xsd:restriction base="dms:Choice">
          <xsd:enumeration value="Current"/>
          <xsd:enumeration value="Former"/>
        </xsd:restriction>
      </xsd:simpleType>
    </xsd:element>
    <xsd:element name="Division" ma:index="9" nillable="true" ma:displayName="Division" ma:description="MPR Division Title" ma:format="Dropdown" ma:internalName="Division">
      <xsd:simpleType>
        <xsd:restriction base="dms:Choice">
          <xsd:enumeration value="Administration"/>
          <xsd:enumeration value="Data Analytics"/>
          <xsd:enumeration value="Health"/>
          <xsd:enumeration value="Human Services"/>
          <xsd:enumeration value="International"/>
          <xsd:enumeration value="SIS"/>
        </xsd:restriction>
      </xsd:simpleType>
    </xsd:element>
    <xsd:element name="ID_x0020_Number" ma:index="10" nillable="true" ma:displayName="ID Number" ma:internalName="ID_x0020_Number">
      <xsd:simpleType>
        <xsd:restriction base="dms:Text">
          <xsd:maxLength value="255"/>
        </xsd:restriction>
      </xsd:simpleType>
    </xsd:element>
    <xsd:element name="Language_x0020_Proficiency" ma:index="11" nillable="true" ma:displayName="Language Proficiency" ma:description="Select language(s) with which staff has proficiency in reading, writing, and speaking." ma:internalName="Language_x0020_Proficiency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Arabic"/>
                        <xsd:enumeration value="French"/>
                        <xsd:enumeration value="German"/>
                        <xsd:enumeration value="Hindi"/>
                        <xsd:enumeration value="Italian"/>
                        <xsd:enumeration value="Mandarin Chinese"/>
                        <xsd:enumeration value="Russian"/>
                        <xsd:enumeration value="Spanish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TaxCatchAll" ma:index="13" nillable="true" ma:displayName="Taxonomy Catch All Column" ma:hidden="true" ma:list="{392d8dee-1913-42ad-aac9-4dcbbca483e2}" ma:internalName="TaxCatchAll" ma:showField="CatchAllData" ma:web="16a97a00-f5bf-48ad-9428-0ae9183ee5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4" nillable="true" ma:displayName="Taxonomy Catch All Column1" ma:hidden="true" ma:list="{392d8dee-1913-42ad-aac9-4dcbbca483e2}" ma:internalName="TaxCatchAllLabel" ma:readOnly="true" ma:showField="CatchAllDataLabel" ma:web="16a97a00-f5bf-48ad-9428-0ae9183ee5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esume_x0020_Template" ma:index="22" ma:displayName="Resume Template" ma:default="Standard" ma:description="For tracking template versions during updates and redesigns" ma:format="RadioButtons" ma:internalName="Resume_x0020_Template">
      <xsd:simpleType>
        <xsd:restriction base="dms:Choice">
          <xsd:enumeration value="Standard"/>
          <xsd:enumeration value="Univers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TaskDueDate" ma:index="12" nillable="true" ma:displayName="Due Date" ma:format="DateOnly" ma:internalName="TaskDue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posal_x0020_Number xmlns="16a97a00-f5bf-48ad-9428-0ae9183ee50e" xsi:nil="true"/>
    <Degree xmlns="16a97a00-f5bf-48ad-9428-0ae9183ee50e">Bachelor</Degree>
    <ResWorkflow xmlns="16a97a00-f5bf-48ad-9428-0ae9183ee50e">New Hire</ResWorkflow>
    <Resume_x0020_Status xmlns="16a97a00-f5bf-48ad-9428-0ae9183ee50e">Queries in Staff Review (CO)</Resume_x0020_Status>
    <MPR_x0020_Experience xmlns="16a97a00-f5bf-48ad-9428-0ae9183ee50e">No</MPR_x0020_Experience>
    <MPR_x0020_Status xmlns="16a97a00-f5bf-48ad-9428-0ae9183ee50e">Current</MPR_x0020_Status>
    <Language_x0020_Proficiency xmlns="16a97a00-f5bf-48ad-9428-0ae9183ee50e"/>
    <ID_x0020_Number xmlns="16a97a00-f5bf-48ad-9428-0ae9183ee50e">12591</ID_x0020_Number>
    <Position_x0020_Title xmlns="16a97a00-f5bf-48ad-9428-0ae9183ee50e">Analytics Developer Associate</Position_x0020_Title>
    <Resumr_x0020_Contacts xmlns="16a97a00-f5bf-48ad-9428-0ae9183ee50e">
      <UserInfo>
        <DisplayName>MATHEMATICA\ttrainor</DisplayName>
        <AccountId>1487</AccountId>
        <AccountType/>
      </UserInfo>
    </Resumr_x0020_Contacts>
    <TaskDueDate xmlns="http://schemas.microsoft.com/sharepoint/v3/fields" xsi:nil="true"/>
    <Division xmlns="16a97a00-f5bf-48ad-9428-0ae9183ee50e">Health</Division>
    <TaxCatchAll xmlns="16a97a00-f5bf-48ad-9428-0ae9183ee50e"/>
    <Resume_x0020_Template xmlns="16a97a00-f5bf-48ad-9428-0ae9183ee50e">Universal</Resume_x0020_Template>
  </documentManagement>
</p:properties>
</file>

<file path=customXml/itemProps1.xml><?xml version="1.0" encoding="utf-8"?>
<ds:datastoreItem xmlns:ds="http://schemas.openxmlformats.org/officeDocument/2006/customXml" ds:itemID="{E9319742-5EFA-47DE-83D2-A26504497B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a97a00-f5bf-48ad-9428-0ae9183ee50e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C77F8C-EAB9-424A-BAB5-038D6F590E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FAB81C-4572-4636-83D6-823A2AC6E5D2}">
  <ds:schemaRefs>
    <ds:schemaRef ds:uri="http://schemas.microsoft.com/office/2006/metadata/properties"/>
    <ds:schemaRef ds:uri="http://schemas.microsoft.com/office/infopath/2007/PartnerControls"/>
    <ds:schemaRef ds:uri="16a97a00-f5bf-48ad-9428-0ae9183ee50e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MathU_Resume.dotm</Template>
  <TotalTime>12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Mathematica Standard Report Template</vt:lpstr>
    </vt:vector>
  </TitlesOfParts>
  <Company>Mathematica, Inc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 Standard Report Template</dc:title>
  <dc:creator>Anuja Pandit</dc:creator>
  <cp:lastModifiedBy>Tishana Trainor</cp:lastModifiedBy>
  <cp:revision>4</cp:revision>
  <dcterms:created xsi:type="dcterms:W3CDTF">2019-05-29T17:05:00Z</dcterms:created>
  <dcterms:modified xsi:type="dcterms:W3CDTF">2019-05-29T17:15:00Z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0x010100C37B2F8C228FDC49B3592CB05113A44500F9BA5C977651AB4BA10FF35176335ACA</vt:lpwstr>
  </property>
</Properties>
</file>